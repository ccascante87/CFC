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es-ES"/>
        </w:rPr>
        <w:id w:val="-238479489"/>
        <w:docPartObj>
          <w:docPartGallery w:val="Cover Pages"/>
          <w:docPartUnique/>
        </w:docPartObj>
      </w:sdtPr>
      <w:sdtEndPr/>
      <w:sdtContent>
        <w:p w14:paraId="2915582F" w14:textId="77777777" w:rsidR="00C75C76" w:rsidRDefault="00C75C76" w:rsidP="00AD6CD4">
          <w:pPr>
            <w:pStyle w:val="Sinespaciado"/>
            <w:jc w:val="both"/>
            <w:pPrChange w:id="0" w:author="jio_cr cabezas rojas" w:date="2016-01-18T20:31:00Z">
              <w:pPr>
                <w:pStyle w:val="Sinespaciado"/>
              </w:pPr>
            </w:pPrChange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4DA2E4" wp14:editId="7D6EDE2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2-1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0FF3C47" w14:textId="77777777" w:rsidR="00C75C76" w:rsidRDefault="00DE2FD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04DA2E4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2-1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0FF3C47" w14:textId="77777777" w:rsidR="00C75C76" w:rsidRDefault="00DE2FD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4D0FB4" wp14:editId="2460335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702846" w14:textId="77777777" w:rsidR="00C75C76" w:rsidRPr="00C75C76" w:rsidRDefault="0062753D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es-ES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5C7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ES"/>
                                      </w:rPr>
                                      <w:t>Omar Cabezas Mora</w:t>
                                    </w:r>
                                  </w:sdtContent>
                                </w:sdt>
                              </w:p>
                              <w:p w14:paraId="3DC5EDBB" w14:textId="77777777" w:rsidR="00C75C76" w:rsidRPr="00C75C76" w:rsidRDefault="0062753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5C7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4D0FB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64702846" w14:textId="77777777" w:rsidR="00C75C76" w:rsidRPr="00C75C76" w:rsidRDefault="003B619F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es-ES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75C76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ES"/>
                                </w:rPr>
                                <w:t>Omar Cabezas Mora</w:t>
                              </w:r>
                            </w:sdtContent>
                          </w:sdt>
                        </w:p>
                        <w:p w14:paraId="3DC5EDBB" w14:textId="77777777" w:rsidR="00C75C76" w:rsidRPr="00C75C76" w:rsidRDefault="003B619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75C7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9EB7B3" wp14:editId="78FA03B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979FF2" w14:textId="4561799D" w:rsidR="00C75C76" w:rsidRPr="00C75C76" w:rsidRDefault="00AD6CD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del w:id="1" w:author="jio_cr cabezas rojas" w:date="2016-01-18T20:37:00Z">
                                      <w:r w:rsidDel="00AD6CD4">
                                        <w:rPr>
                                          <w:rFonts w:asciiTheme="majorHAnsi" w:eastAsiaTheme="majorEastAsia" w:hAnsiTheme="majorHAnsi" w:cstheme="majorBidi"/>
                                          <w:color w:val="262626" w:themeColor="text1" w:themeTint="D9"/>
                                          <w:sz w:val="72"/>
                                          <w:szCs w:val="72"/>
                                        </w:rPr>
                                        <w:delText>PME</w:delText>
                                      </w:r>
                                    </w:del>
                                    <w:ins w:id="2" w:author="jio_cr cabezas rojas" w:date="2016-01-18T20:37:00Z"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262626" w:themeColor="text1" w:themeTint="D9"/>
                                          <w:sz w:val="72"/>
                                          <w:szCs w:val="72"/>
                                        </w:rPr>
                                        <w:t>Cash Flow Control</w:t>
                                      </w:r>
                                    </w:ins>
                                  </w:sdtContent>
                                </w:sdt>
                              </w:p>
                              <w:p w14:paraId="5FDFF73B" w14:textId="77777777" w:rsidR="00C75C76" w:rsidRPr="00C75C76" w:rsidRDefault="0062753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5C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Manejo de Efectivo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9EB7B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7C979FF2" w14:textId="4561799D" w:rsidR="00C75C76" w:rsidRPr="00C75C76" w:rsidRDefault="00AD6CD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del w:id="3" w:author="jio_cr cabezas rojas" w:date="2016-01-18T20:37:00Z">
                                <w:r w:rsidDel="00AD6CD4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delText>PME</w:delText>
                                </w:r>
                              </w:del>
                              <w:ins w:id="4" w:author="jio_cr cabezas rojas" w:date="2016-01-18T20:37:00Z"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Cash Flow Control</w:t>
                                </w:r>
                              </w:ins>
                            </w:sdtContent>
                          </w:sdt>
                        </w:p>
                        <w:p w14:paraId="5FDFF73B" w14:textId="77777777" w:rsidR="00C75C76" w:rsidRPr="00C75C76" w:rsidRDefault="0062753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75C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Manejo de Efectivo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2E4D9B1" w14:textId="77777777" w:rsidR="00C75C76" w:rsidRDefault="00C75C76" w:rsidP="00AD6CD4">
          <w:pPr>
            <w:jc w:val="both"/>
            <w:pPrChange w:id="5" w:author="jio_cr cabezas rojas" w:date="2016-01-18T20:31:00Z">
              <w:pPr/>
            </w:pPrChange>
          </w:pPr>
          <w:r>
            <w:br w:type="page"/>
          </w:r>
        </w:p>
      </w:sdtContent>
    </w:sdt>
    <w:customXmlInsRangeStart w:id="6" w:author="jio_cr cabezas rojas" w:date="2016-01-12T21:20:00Z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37399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ustomXmlInsRangeEnd w:id="6"/>
        <w:p w14:paraId="5F213C65" w14:textId="2255F5E8" w:rsidR="00DF3E09" w:rsidRDefault="00DF3E09" w:rsidP="00AD6CD4">
          <w:pPr>
            <w:pStyle w:val="TtuloTDC"/>
            <w:jc w:val="both"/>
            <w:rPr>
              <w:ins w:id="7" w:author="jio_cr cabezas rojas" w:date="2016-01-12T21:20:00Z"/>
            </w:rPr>
            <w:pPrChange w:id="8" w:author="jio_cr cabezas rojas" w:date="2016-01-18T20:31:00Z">
              <w:pPr>
                <w:pStyle w:val="TtuloTDC"/>
              </w:pPr>
            </w:pPrChange>
          </w:pPr>
          <w:ins w:id="9" w:author="jio_cr cabezas rojas" w:date="2016-01-12T21:20:00Z">
            <w:r>
              <w:rPr>
                <w:lang w:val="es-ES"/>
              </w:rPr>
              <w:t>Contenido</w:t>
            </w:r>
          </w:ins>
        </w:p>
        <w:p w14:paraId="1EFC746D" w14:textId="29E75253" w:rsidR="00AD6CD4" w:rsidRDefault="00DF3E09">
          <w:pPr>
            <w:pStyle w:val="TDC1"/>
            <w:tabs>
              <w:tab w:val="right" w:leader="dot" w:pos="9350"/>
            </w:tabs>
            <w:rPr>
              <w:ins w:id="10" w:author="jio_cr cabezas rojas" w:date="2016-01-18T20:38:00Z"/>
              <w:rFonts w:eastAsiaTheme="minorEastAsia"/>
              <w:noProof/>
              <w:lang w:val="en-US"/>
            </w:rPr>
          </w:pPr>
          <w:ins w:id="11" w:author="jio_cr cabezas rojas" w:date="2016-01-12T21:20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12" w:author="jio_cr cabezas rojas" w:date="2016-01-18T20:38:00Z">
            <w:r w:rsidR="00AD6CD4" w:rsidRPr="0011196D">
              <w:rPr>
                <w:rStyle w:val="Hipervnculo"/>
                <w:noProof/>
              </w:rPr>
              <w:fldChar w:fldCharType="begin"/>
            </w:r>
            <w:r w:rsidR="00AD6CD4" w:rsidRPr="0011196D">
              <w:rPr>
                <w:rStyle w:val="Hipervnculo"/>
                <w:noProof/>
              </w:rPr>
              <w:instrText xml:space="preserve"> </w:instrText>
            </w:r>
            <w:r w:rsidR="00AD6CD4">
              <w:rPr>
                <w:noProof/>
              </w:rPr>
              <w:instrText>HYPERLINK \l "_Toc440912845"</w:instrText>
            </w:r>
            <w:r w:rsidR="00AD6CD4" w:rsidRPr="0011196D">
              <w:rPr>
                <w:rStyle w:val="Hipervnculo"/>
                <w:noProof/>
              </w:rPr>
              <w:instrText xml:space="preserve"> </w:instrText>
            </w:r>
            <w:r w:rsidR="00AD6CD4" w:rsidRPr="0011196D">
              <w:rPr>
                <w:rStyle w:val="Hipervnculo"/>
                <w:noProof/>
              </w:rPr>
            </w:r>
            <w:r w:rsidR="00AD6CD4" w:rsidRPr="0011196D">
              <w:rPr>
                <w:rStyle w:val="Hipervnculo"/>
                <w:noProof/>
              </w:rPr>
              <w:fldChar w:fldCharType="separate"/>
            </w:r>
            <w:r w:rsidR="00AD6CD4" w:rsidRPr="0011196D">
              <w:rPr>
                <w:rStyle w:val="Hipervnculo"/>
                <w:noProof/>
              </w:rPr>
              <w:t>Alcance del proyecto</w:t>
            </w:r>
            <w:r w:rsidR="00AD6CD4">
              <w:rPr>
                <w:noProof/>
                <w:webHidden/>
              </w:rPr>
              <w:tab/>
            </w:r>
            <w:r w:rsidR="00AD6CD4">
              <w:rPr>
                <w:noProof/>
                <w:webHidden/>
              </w:rPr>
              <w:fldChar w:fldCharType="begin"/>
            </w:r>
            <w:r w:rsidR="00AD6CD4">
              <w:rPr>
                <w:noProof/>
                <w:webHidden/>
              </w:rPr>
              <w:instrText xml:space="preserve"> PAGEREF _Toc440912845 \h </w:instrText>
            </w:r>
            <w:r w:rsidR="00AD6CD4">
              <w:rPr>
                <w:noProof/>
                <w:webHidden/>
              </w:rPr>
            </w:r>
          </w:ins>
          <w:r w:rsidR="00AD6CD4">
            <w:rPr>
              <w:noProof/>
              <w:webHidden/>
            </w:rPr>
            <w:fldChar w:fldCharType="separate"/>
          </w:r>
          <w:ins w:id="13" w:author="jio_cr cabezas rojas" w:date="2016-01-18T20:38:00Z">
            <w:r w:rsidR="00AD6CD4">
              <w:rPr>
                <w:noProof/>
                <w:webHidden/>
              </w:rPr>
              <w:t>2</w:t>
            </w:r>
            <w:r w:rsidR="00AD6CD4">
              <w:rPr>
                <w:noProof/>
                <w:webHidden/>
              </w:rPr>
              <w:fldChar w:fldCharType="end"/>
            </w:r>
            <w:r w:rsidR="00AD6CD4" w:rsidRPr="0011196D">
              <w:rPr>
                <w:rStyle w:val="Hipervnculo"/>
                <w:noProof/>
              </w:rPr>
              <w:fldChar w:fldCharType="end"/>
            </w:r>
          </w:ins>
        </w:p>
        <w:p w14:paraId="560B2E59" w14:textId="44D41A60" w:rsidR="00AD6CD4" w:rsidRDefault="00AD6CD4">
          <w:pPr>
            <w:pStyle w:val="TDC1"/>
            <w:tabs>
              <w:tab w:val="right" w:leader="dot" w:pos="9350"/>
            </w:tabs>
            <w:rPr>
              <w:ins w:id="14" w:author="jio_cr cabezas rojas" w:date="2016-01-18T20:38:00Z"/>
              <w:rFonts w:eastAsiaTheme="minorEastAsia"/>
              <w:noProof/>
              <w:lang w:val="en-US"/>
            </w:rPr>
          </w:pPr>
          <w:ins w:id="15" w:author="jio_cr cabezas rojas" w:date="2016-01-18T20:38:00Z">
            <w:r w:rsidRPr="0011196D">
              <w:rPr>
                <w:rStyle w:val="Hipervnculo"/>
                <w:noProof/>
              </w:rPr>
              <w:fldChar w:fldCharType="begin"/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"_Toc440912846"</w:instrText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 w:rsidRPr="0011196D">
              <w:rPr>
                <w:rStyle w:val="Hipervnculo"/>
                <w:noProof/>
              </w:rPr>
            </w:r>
            <w:r w:rsidRPr="0011196D">
              <w:rPr>
                <w:rStyle w:val="Hipervnculo"/>
                <w:noProof/>
              </w:rPr>
              <w:fldChar w:fldCharType="separate"/>
            </w:r>
            <w:r w:rsidRPr="0011196D">
              <w:rPr>
                <w:rStyle w:val="Hipervnculo"/>
                <w:noProof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_Toc440912846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" w:author="jio_cr cabezas rojas" w:date="2016-01-18T20:38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11196D">
              <w:rPr>
                <w:rStyle w:val="Hipervnculo"/>
                <w:noProof/>
              </w:rPr>
              <w:fldChar w:fldCharType="end"/>
            </w:r>
          </w:ins>
        </w:p>
        <w:p w14:paraId="05FDE161" w14:textId="0CB51936" w:rsidR="00AD6CD4" w:rsidRDefault="00AD6CD4">
          <w:pPr>
            <w:pStyle w:val="TDC1"/>
            <w:tabs>
              <w:tab w:val="right" w:leader="dot" w:pos="9350"/>
            </w:tabs>
            <w:rPr>
              <w:ins w:id="17" w:author="jio_cr cabezas rojas" w:date="2016-01-18T20:38:00Z"/>
              <w:rFonts w:eastAsiaTheme="minorEastAsia"/>
              <w:noProof/>
              <w:lang w:val="en-US"/>
            </w:rPr>
          </w:pPr>
          <w:ins w:id="18" w:author="jio_cr cabezas rojas" w:date="2016-01-18T20:38:00Z">
            <w:r w:rsidRPr="0011196D">
              <w:rPr>
                <w:rStyle w:val="Hipervnculo"/>
                <w:noProof/>
              </w:rPr>
              <w:fldChar w:fldCharType="begin"/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"_Toc440912847"</w:instrText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 w:rsidRPr="0011196D">
              <w:rPr>
                <w:rStyle w:val="Hipervnculo"/>
                <w:noProof/>
              </w:rPr>
            </w:r>
            <w:r w:rsidRPr="0011196D">
              <w:rPr>
                <w:rStyle w:val="Hipervnculo"/>
                <w:noProof/>
              </w:rPr>
              <w:fldChar w:fldCharType="separate"/>
            </w:r>
            <w:r w:rsidRPr="0011196D">
              <w:rPr>
                <w:rStyle w:val="Hipervnculo"/>
                <w:noProof/>
              </w:rPr>
              <w:t>Tecnología utilizada en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_Toc440912847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" w:author="jio_cr cabezas rojas" w:date="2016-01-18T20:38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11196D">
              <w:rPr>
                <w:rStyle w:val="Hipervnculo"/>
                <w:noProof/>
              </w:rPr>
              <w:fldChar w:fldCharType="end"/>
            </w:r>
          </w:ins>
        </w:p>
        <w:p w14:paraId="77BBFFEE" w14:textId="65D4B175" w:rsidR="00AD6CD4" w:rsidRDefault="00AD6CD4">
          <w:pPr>
            <w:pStyle w:val="TDC1"/>
            <w:tabs>
              <w:tab w:val="right" w:leader="dot" w:pos="9350"/>
            </w:tabs>
            <w:rPr>
              <w:ins w:id="20" w:author="jio_cr cabezas rojas" w:date="2016-01-18T20:38:00Z"/>
              <w:rFonts w:eastAsiaTheme="minorEastAsia"/>
              <w:noProof/>
              <w:lang w:val="en-US"/>
            </w:rPr>
          </w:pPr>
          <w:ins w:id="21" w:author="jio_cr cabezas rojas" w:date="2016-01-18T20:38:00Z">
            <w:r w:rsidRPr="0011196D">
              <w:rPr>
                <w:rStyle w:val="Hipervnculo"/>
                <w:noProof/>
              </w:rPr>
              <w:fldChar w:fldCharType="begin"/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"_Toc440912848"</w:instrText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 w:rsidRPr="0011196D">
              <w:rPr>
                <w:rStyle w:val="Hipervnculo"/>
                <w:noProof/>
              </w:rPr>
            </w:r>
            <w:r w:rsidRPr="0011196D">
              <w:rPr>
                <w:rStyle w:val="Hipervnculo"/>
                <w:noProof/>
              </w:rPr>
              <w:fldChar w:fldCharType="separate"/>
            </w:r>
            <w:r w:rsidRPr="0011196D">
              <w:rPr>
                <w:rStyle w:val="Hipervnculo"/>
                <w:noProof/>
              </w:rPr>
              <w:t>CFC: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_Toc440912848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" w:author="jio_cr cabezas rojas" w:date="2016-01-18T20:38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11196D">
              <w:rPr>
                <w:rStyle w:val="Hipervnculo"/>
                <w:noProof/>
              </w:rPr>
              <w:fldChar w:fldCharType="end"/>
            </w:r>
          </w:ins>
        </w:p>
        <w:p w14:paraId="0256486C" w14:textId="0EEB460E" w:rsidR="00AD6CD4" w:rsidRDefault="00AD6CD4">
          <w:pPr>
            <w:pStyle w:val="TDC3"/>
            <w:tabs>
              <w:tab w:val="right" w:leader="dot" w:pos="9350"/>
            </w:tabs>
            <w:rPr>
              <w:ins w:id="23" w:author="jio_cr cabezas rojas" w:date="2016-01-18T20:38:00Z"/>
              <w:rFonts w:eastAsiaTheme="minorEastAsia"/>
              <w:noProof/>
              <w:lang w:val="en-US"/>
            </w:rPr>
          </w:pPr>
          <w:ins w:id="24" w:author="jio_cr cabezas rojas" w:date="2016-01-18T20:38:00Z">
            <w:r w:rsidRPr="0011196D">
              <w:rPr>
                <w:rStyle w:val="Hipervnculo"/>
                <w:noProof/>
              </w:rPr>
              <w:fldChar w:fldCharType="begin"/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"_Toc440912849"</w:instrText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 w:rsidRPr="0011196D">
              <w:rPr>
                <w:rStyle w:val="Hipervnculo"/>
                <w:noProof/>
              </w:rPr>
            </w:r>
            <w:r w:rsidRPr="0011196D">
              <w:rPr>
                <w:rStyle w:val="Hipervnculo"/>
                <w:noProof/>
              </w:rPr>
              <w:fldChar w:fldCharType="separate"/>
            </w:r>
            <w:r w:rsidRPr="0011196D">
              <w:rPr>
                <w:rStyle w:val="Hipervnculo"/>
                <w:b/>
                <w:noProof/>
              </w:rPr>
              <w:t>Requerimiento 01</w:t>
            </w:r>
            <w:r w:rsidRPr="0011196D">
              <w:rPr>
                <w:rStyle w:val="Hipervnculo"/>
                <w:noProof/>
              </w:rPr>
              <w:t>: El sistema debe de tener una funcionalidad para cambiar el tipo de moneda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_Toc440912849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5" w:author="jio_cr cabezas rojas" w:date="2016-01-18T20:38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11196D">
              <w:rPr>
                <w:rStyle w:val="Hipervnculo"/>
                <w:noProof/>
              </w:rPr>
              <w:fldChar w:fldCharType="end"/>
            </w:r>
          </w:ins>
        </w:p>
        <w:p w14:paraId="43250D8F" w14:textId="16A891D1" w:rsidR="00AD6CD4" w:rsidRDefault="00AD6CD4">
          <w:pPr>
            <w:pStyle w:val="TDC3"/>
            <w:tabs>
              <w:tab w:val="right" w:leader="dot" w:pos="9350"/>
            </w:tabs>
            <w:rPr>
              <w:ins w:id="26" w:author="jio_cr cabezas rojas" w:date="2016-01-18T20:38:00Z"/>
              <w:rFonts w:eastAsiaTheme="minorEastAsia"/>
              <w:noProof/>
              <w:lang w:val="en-US"/>
            </w:rPr>
          </w:pPr>
          <w:ins w:id="27" w:author="jio_cr cabezas rojas" w:date="2016-01-18T20:38:00Z">
            <w:r w:rsidRPr="0011196D">
              <w:rPr>
                <w:rStyle w:val="Hipervnculo"/>
                <w:noProof/>
              </w:rPr>
              <w:fldChar w:fldCharType="begin"/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"_Toc440912850"</w:instrText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 w:rsidRPr="0011196D">
              <w:rPr>
                <w:rStyle w:val="Hipervnculo"/>
                <w:noProof/>
              </w:rPr>
            </w:r>
            <w:r w:rsidRPr="0011196D">
              <w:rPr>
                <w:rStyle w:val="Hipervnculo"/>
                <w:noProof/>
              </w:rPr>
              <w:fldChar w:fldCharType="separate"/>
            </w:r>
            <w:r w:rsidRPr="0011196D">
              <w:rPr>
                <w:rStyle w:val="Hipervnculo"/>
                <w:b/>
                <w:noProof/>
              </w:rPr>
              <w:t>Requerimiento 02</w:t>
            </w:r>
            <w:r w:rsidRPr="0011196D">
              <w:rPr>
                <w:rStyle w:val="Hipervnculo"/>
                <w:noProof/>
              </w:rPr>
              <w:t>: El sistema debe de mostrar las muestras del 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_Toc440912850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8" w:author="jio_cr cabezas rojas" w:date="2016-01-18T20:3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11196D">
              <w:rPr>
                <w:rStyle w:val="Hipervnculo"/>
                <w:noProof/>
              </w:rPr>
              <w:fldChar w:fldCharType="end"/>
            </w:r>
          </w:ins>
        </w:p>
        <w:p w14:paraId="7F85F4E0" w14:textId="0EC14960" w:rsidR="00AD6CD4" w:rsidRDefault="00AD6CD4">
          <w:pPr>
            <w:pStyle w:val="TDC3"/>
            <w:tabs>
              <w:tab w:val="right" w:leader="dot" w:pos="9350"/>
            </w:tabs>
            <w:rPr>
              <w:ins w:id="29" w:author="jio_cr cabezas rojas" w:date="2016-01-18T20:38:00Z"/>
              <w:rFonts w:eastAsiaTheme="minorEastAsia"/>
              <w:noProof/>
              <w:lang w:val="en-US"/>
            </w:rPr>
          </w:pPr>
          <w:ins w:id="30" w:author="jio_cr cabezas rojas" w:date="2016-01-18T20:38:00Z">
            <w:r w:rsidRPr="0011196D">
              <w:rPr>
                <w:rStyle w:val="Hipervnculo"/>
                <w:noProof/>
              </w:rPr>
              <w:fldChar w:fldCharType="begin"/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"_Toc440912851"</w:instrText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 w:rsidRPr="0011196D">
              <w:rPr>
                <w:rStyle w:val="Hipervnculo"/>
                <w:noProof/>
              </w:rPr>
            </w:r>
            <w:r w:rsidRPr="0011196D">
              <w:rPr>
                <w:rStyle w:val="Hipervnculo"/>
                <w:noProof/>
              </w:rPr>
              <w:fldChar w:fldCharType="separate"/>
            </w:r>
            <w:r w:rsidRPr="0011196D">
              <w:rPr>
                <w:rStyle w:val="Hipervnculo"/>
                <w:b/>
                <w:noProof/>
              </w:rPr>
              <w:t>Requerimiento 03</w:t>
            </w:r>
            <w:r w:rsidRPr="0011196D">
              <w:rPr>
                <w:rStyle w:val="Hipervnculo"/>
                <w:noProof/>
              </w:rPr>
              <w:t>: el sistema debe de mostrar históricos de las tablas que almacenan los históricos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_Toc440912851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1" w:author="jio_cr cabezas rojas" w:date="2016-01-18T20:3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11196D">
              <w:rPr>
                <w:rStyle w:val="Hipervnculo"/>
                <w:noProof/>
              </w:rPr>
              <w:fldChar w:fldCharType="end"/>
            </w:r>
          </w:ins>
        </w:p>
        <w:p w14:paraId="5110229F" w14:textId="2D48304C" w:rsidR="00AD6CD4" w:rsidRDefault="00AD6CD4">
          <w:pPr>
            <w:pStyle w:val="TDC3"/>
            <w:tabs>
              <w:tab w:val="right" w:leader="dot" w:pos="9350"/>
            </w:tabs>
            <w:rPr>
              <w:ins w:id="32" w:author="jio_cr cabezas rojas" w:date="2016-01-18T20:38:00Z"/>
              <w:rFonts w:eastAsiaTheme="minorEastAsia"/>
              <w:noProof/>
              <w:lang w:val="en-US"/>
            </w:rPr>
          </w:pPr>
          <w:ins w:id="33" w:author="jio_cr cabezas rojas" w:date="2016-01-18T20:38:00Z">
            <w:r w:rsidRPr="0011196D">
              <w:rPr>
                <w:rStyle w:val="Hipervnculo"/>
                <w:noProof/>
              </w:rPr>
              <w:fldChar w:fldCharType="begin"/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"_Toc440912852"</w:instrText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 w:rsidRPr="0011196D">
              <w:rPr>
                <w:rStyle w:val="Hipervnculo"/>
                <w:noProof/>
              </w:rPr>
            </w:r>
            <w:r w:rsidRPr="0011196D">
              <w:rPr>
                <w:rStyle w:val="Hipervnculo"/>
                <w:noProof/>
              </w:rPr>
              <w:fldChar w:fldCharType="separate"/>
            </w:r>
            <w:r w:rsidRPr="0011196D">
              <w:rPr>
                <w:rStyle w:val="Hipervnculo"/>
                <w:b/>
                <w:noProof/>
              </w:rPr>
              <w:t>Requerimiento 04</w:t>
            </w:r>
            <w:r w:rsidRPr="0011196D">
              <w:rPr>
                <w:rStyle w:val="Hipervnculo"/>
                <w:noProof/>
              </w:rPr>
              <w:t>: el sistema debe mostrar un gráfico con el flujo de efectivo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_Toc440912852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4" w:author="jio_cr cabezas rojas" w:date="2016-01-18T20:38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11196D">
              <w:rPr>
                <w:rStyle w:val="Hipervnculo"/>
                <w:noProof/>
              </w:rPr>
              <w:fldChar w:fldCharType="end"/>
            </w:r>
          </w:ins>
        </w:p>
        <w:p w14:paraId="730D014E" w14:textId="71521A25" w:rsidR="00AD6CD4" w:rsidRDefault="00AD6CD4">
          <w:pPr>
            <w:pStyle w:val="TDC3"/>
            <w:tabs>
              <w:tab w:val="right" w:leader="dot" w:pos="9350"/>
            </w:tabs>
            <w:rPr>
              <w:ins w:id="35" w:author="jio_cr cabezas rojas" w:date="2016-01-18T20:38:00Z"/>
              <w:rFonts w:eastAsiaTheme="minorEastAsia"/>
              <w:noProof/>
              <w:lang w:val="en-US"/>
            </w:rPr>
          </w:pPr>
          <w:ins w:id="36" w:author="jio_cr cabezas rojas" w:date="2016-01-18T20:38:00Z">
            <w:r w:rsidRPr="0011196D">
              <w:rPr>
                <w:rStyle w:val="Hipervnculo"/>
                <w:noProof/>
              </w:rPr>
              <w:fldChar w:fldCharType="begin"/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"_Toc440912853"</w:instrText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 w:rsidRPr="0011196D">
              <w:rPr>
                <w:rStyle w:val="Hipervnculo"/>
                <w:noProof/>
              </w:rPr>
            </w:r>
            <w:r w:rsidRPr="0011196D">
              <w:rPr>
                <w:rStyle w:val="Hipervnculo"/>
                <w:noProof/>
              </w:rPr>
              <w:fldChar w:fldCharType="separate"/>
            </w:r>
            <w:r w:rsidRPr="0011196D">
              <w:rPr>
                <w:rStyle w:val="Hipervnculo"/>
                <w:b/>
                <w:noProof/>
              </w:rPr>
              <w:t>Requerimiento 05</w:t>
            </w:r>
            <w:r w:rsidRPr="0011196D">
              <w:rPr>
                <w:rStyle w:val="Hipervnculo"/>
                <w:noProof/>
              </w:rPr>
              <w:t>: el sistema debe de mostrar el significado de los colores del gráfico y después el monto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_Toc440912853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7" w:author="jio_cr cabezas rojas" w:date="2016-01-18T20:38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11196D">
              <w:rPr>
                <w:rStyle w:val="Hipervnculo"/>
                <w:noProof/>
              </w:rPr>
              <w:fldChar w:fldCharType="end"/>
            </w:r>
          </w:ins>
        </w:p>
        <w:p w14:paraId="54F7FB7B" w14:textId="54C2452F" w:rsidR="00AD6CD4" w:rsidRDefault="00AD6CD4">
          <w:pPr>
            <w:pStyle w:val="TDC3"/>
            <w:tabs>
              <w:tab w:val="right" w:leader="dot" w:pos="9350"/>
            </w:tabs>
            <w:rPr>
              <w:ins w:id="38" w:author="jio_cr cabezas rojas" w:date="2016-01-18T20:38:00Z"/>
              <w:rFonts w:eastAsiaTheme="minorEastAsia"/>
              <w:noProof/>
              <w:lang w:val="en-US"/>
            </w:rPr>
          </w:pPr>
          <w:ins w:id="39" w:author="jio_cr cabezas rojas" w:date="2016-01-18T20:38:00Z">
            <w:r w:rsidRPr="0011196D">
              <w:rPr>
                <w:rStyle w:val="Hipervnculo"/>
                <w:noProof/>
              </w:rPr>
              <w:fldChar w:fldCharType="begin"/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"_Toc440912854"</w:instrText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 w:rsidRPr="0011196D">
              <w:rPr>
                <w:rStyle w:val="Hipervnculo"/>
                <w:noProof/>
              </w:rPr>
            </w:r>
            <w:r w:rsidRPr="0011196D">
              <w:rPr>
                <w:rStyle w:val="Hipervnculo"/>
                <w:noProof/>
              </w:rPr>
              <w:fldChar w:fldCharType="separate"/>
            </w:r>
            <w:r w:rsidRPr="0011196D">
              <w:rPr>
                <w:rStyle w:val="Hipervnculo"/>
                <w:b/>
                <w:noProof/>
              </w:rPr>
              <w:t>Requerimiento 06:</w:t>
            </w:r>
            <w:r w:rsidRPr="0011196D">
              <w:rPr>
                <w:rStyle w:val="Hipervnculo"/>
                <w:noProof/>
              </w:rPr>
              <w:t xml:space="preserve"> El sistema debe de mostrar las tendencias de forma más llamativa.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_Toc440912854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0" w:author="jio_cr cabezas rojas" w:date="2016-01-18T20:38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11196D">
              <w:rPr>
                <w:rStyle w:val="Hipervnculo"/>
                <w:noProof/>
              </w:rPr>
              <w:fldChar w:fldCharType="end"/>
            </w:r>
          </w:ins>
        </w:p>
        <w:p w14:paraId="4877781F" w14:textId="222DFBEA" w:rsidR="00AD6CD4" w:rsidRDefault="00AD6CD4">
          <w:pPr>
            <w:pStyle w:val="TDC3"/>
            <w:tabs>
              <w:tab w:val="right" w:leader="dot" w:pos="9350"/>
            </w:tabs>
            <w:rPr>
              <w:ins w:id="41" w:author="jio_cr cabezas rojas" w:date="2016-01-18T20:38:00Z"/>
              <w:rFonts w:eastAsiaTheme="minorEastAsia"/>
              <w:noProof/>
              <w:lang w:val="en-US"/>
            </w:rPr>
          </w:pPr>
          <w:ins w:id="42" w:author="jio_cr cabezas rojas" w:date="2016-01-18T20:38:00Z">
            <w:r w:rsidRPr="0011196D">
              <w:rPr>
                <w:rStyle w:val="Hipervnculo"/>
                <w:noProof/>
              </w:rPr>
              <w:fldChar w:fldCharType="begin"/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"_Toc440912855"</w:instrText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 w:rsidRPr="0011196D">
              <w:rPr>
                <w:rStyle w:val="Hipervnculo"/>
                <w:noProof/>
              </w:rPr>
            </w:r>
            <w:r w:rsidRPr="0011196D">
              <w:rPr>
                <w:rStyle w:val="Hipervnculo"/>
                <w:noProof/>
              </w:rPr>
              <w:fldChar w:fldCharType="separate"/>
            </w:r>
            <w:r w:rsidRPr="0011196D">
              <w:rPr>
                <w:rStyle w:val="Hipervnculo"/>
                <w:b/>
                <w:noProof/>
              </w:rPr>
              <w:t>Requerimiento 07</w:t>
            </w:r>
            <w:r w:rsidRPr="0011196D">
              <w:rPr>
                <w:rStyle w:val="Hipervnculo"/>
                <w:noProof/>
              </w:rPr>
              <w:t>: el sistema debe mostrar un gráfico con el flujo de efectivo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_Toc440912855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3" w:author="jio_cr cabezas rojas" w:date="2016-01-18T20:3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11196D">
              <w:rPr>
                <w:rStyle w:val="Hipervnculo"/>
                <w:noProof/>
              </w:rPr>
              <w:fldChar w:fldCharType="end"/>
            </w:r>
          </w:ins>
        </w:p>
        <w:p w14:paraId="2A482052" w14:textId="18D0B3A0" w:rsidR="00AD6CD4" w:rsidRDefault="00AD6CD4">
          <w:pPr>
            <w:pStyle w:val="TDC3"/>
            <w:tabs>
              <w:tab w:val="right" w:leader="dot" w:pos="9350"/>
            </w:tabs>
            <w:rPr>
              <w:ins w:id="44" w:author="jio_cr cabezas rojas" w:date="2016-01-18T20:38:00Z"/>
              <w:rFonts w:eastAsiaTheme="minorEastAsia"/>
              <w:noProof/>
              <w:lang w:val="en-US"/>
            </w:rPr>
          </w:pPr>
          <w:ins w:id="45" w:author="jio_cr cabezas rojas" w:date="2016-01-18T20:38:00Z">
            <w:r w:rsidRPr="0011196D">
              <w:rPr>
                <w:rStyle w:val="Hipervnculo"/>
                <w:noProof/>
              </w:rPr>
              <w:fldChar w:fldCharType="begin"/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"_Toc440912856"</w:instrText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 w:rsidRPr="0011196D">
              <w:rPr>
                <w:rStyle w:val="Hipervnculo"/>
                <w:noProof/>
              </w:rPr>
            </w:r>
            <w:r w:rsidRPr="0011196D">
              <w:rPr>
                <w:rStyle w:val="Hipervnculo"/>
                <w:noProof/>
              </w:rPr>
              <w:fldChar w:fldCharType="separate"/>
            </w:r>
            <w:r w:rsidRPr="0011196D">
              <w:rPr>
                <w:rStyle w:val="Hipervnculo"/>
                <w:b/>
                <w:noProof/>
              </w:rPr>
              <w:t xml:space="preserve"> Requerimiento 08:</w:t>
            </w:r>
            <w:r w:rsidRPr="0011196D">
              <w:rPr>
                <w:rStyle w:val="Hipervnculo"/>
                <w:noProof/>
              </w:rPr>
              <w:t xml:space="preserve"> el sistema debe de mostrar el significado de los colores del gráfico y después el monto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_Toc440912856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6" w:author="jio_cr cabezas rojas" w:date="2016-01-18T20:38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11196D">
              <w:rPr>
                <w:rStyle w:val="Hipervnculo"/>
                <w:noProof/>
              </w:rPr>
              <w:fldChar w:fldCharType="end"/>
            </w:r>
          </w:ins>
        </w:p>
        <w:p w14:paraId="2C0CA236" w14:textId="7B5DA6B6" w:rsidR="00AD6CD4" w:rsidRDefault="00AD6CD4">
          <w:pPr>
            <w:pStyle w:val="TDC3"/>
            <w:tabs>
              <w:tab w:val="right" w:leader="dot" w:pos="9350"/>
            </w:tabs>
            <w:rPr>
              <w:ins w:id="47" w:author="jio_cr cabezas rojas" w:date="2016-01-18T20:38:00Z"/>
              <w:rFonts w:eastAsiaTheme="minorEastAsia"/>
              <w:noProof/>
              <w:lang w:val="en-US"/>
            </w:rPr>
          </w:pPr>
          <w:ins w:id="48" w:author="jio_cr cabezas rojas" w:date="2016-01-18T20:38:00Z">
            <w:r w:rsidRPr="0011196D">
              <w:rPr>
                <w:rStyle w:val="Hipervnculo"/>
                <w:noProof/>
              </w:rPr>
              <w:fldChar w:fldCharType="begin"/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"_Toc440912857"</w:instrText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 w:rsidRPr="0011196D">
              <w:rPr>
                <w:rStyle w:val="Hipervnculo"/>
                <w:noProof/>
              </w:rPr>
            </w:r>
            <w:r w:rsidRPr="0011196D">
              <w:rPr>
                <w:rStyle w:val="Hipervnculo"/>
                <w:noProof/>
              </w:rPr>
              <w:fldChar w:fldCharType="separate"/>
            </w:r>
            <w:r w:rsidRPr="0011196D">
              <w:rPr>
                <w:rStyle w:val="Hipervnculo"/>
                <w:b/>
                <w:noProof/>
              </w:rPr>
              <w:t>Requerimiento 09:</w:t>
            </w:r>
            <w:r w:rsidRPr="0011196D">
              <w:rPr>
                <w:rStyle w:val="Hipervnculo"/>
                <w:noProof/>
              </w:rPr>
              <w:t xml:space="preserve"> El sistema debe de mostrar las tendencias de forma más llamativa.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_Toc440912857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9" w:author="jio_cr cabezas rojas" w:date="2016-01-18T20:38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11196D">
              <w:rPr>
                <w:rStyle w:val="Hipervnculo"/>
                <w:noProof/>
              </w:rPr>
              <w:fldChar w:fldCharType="end"/>
            </w:r>
          </w:ins>
        </w:p>
        <w:p w14:paraId="7BB7C2D6" w14:textId="345F4A28" w:rsidR="00AD6CD4" w:rsidRDefault="00AD6CD4">
          <w:pPr>
            <w:pStyle w:val="TDC1"/>
            <w:tabs>
              <w:tab w:val="right" w:leader="dot" w:pos="9350"/>
            </w:tabs>
            <w:rPr>
              <w:ins w:id="50" w:author="jio_cr cabezas rojas" w:date="2016-01-18T20:38:00Z"/>
              <w:rFonts w:eastAsiaTheme="minorEastAsia"/>
              <w:noProof/>
              <w:lang w:val="en-US"/>
            </w:rPr>
          </w:pPr>
          <w:ins w:id="51" w:author="jio_cr cabezas rojas" w:date="2016-01-18T20:38:00Z">
            <w:r w:rsidRPr="0011196D">
              <w:rPr>
                <w:rStyle w:val="Hipervnculo"/>
                <w:noProof/>
              </w:rPr>
              <w:fldChar w:fldCharType="begin"/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"_Toc440912858"</w:instrText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 w:rsidRPr="0011196D">
              <w:rPr>
                <w:rStyle w:val="Hipervnculo"/>
                <w:noProof/>
              </w:rPr>
            </w:r>
            <w:r w:rsidRPr="0011196D">
              <w:rPr>
                <w:rStyle w:val="Hipervnculo"/>
                <w:noProof/>
              </w:rPr>
              <w:fldChar w:fldCharType="separate"/>
            </w:r>
            <w:r w:rsidRPr="0011196D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_Toc440912858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2" w:author="jio_cr cabezas rojas" w:date="2016-01-18T20:38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11196D">
              <w:rPr>
                <w:rStyle w:val="Hipervnculo"/>
                <w:noProof/>
              </w:rPr>
              <w:fldChar w:fldCharType="end"/>
            </w:r>
          </w:ins>
        </w:p>
        <w:p w14:paraId="53BA880C" w14:textId="1F5439A2" w:rsidR="00AD6CD4" w:rsidRDefault="00AD6CD4">
          <w:pPr>
            <w:pStyle w:val="TDC3"/>
            <w:tabs>
              <w:tab w:val="right" w:leader="dot" w:pos="9350"/>
            </w:tabs>
            <w:rPr>
              <w:ins w:id="53" w:author="jio_cr cabezas rojas" w:date="2016-01-18T20:38:00Z"/>
              <w:rFonts w:eastAsiaTheme="minorEastAsia"/>
              <w:noProof/>
              <w:lang w:val="en-US"/>
            </w:rPr>
          </w:pPr>
          <w:ins w:id="54" w:author="jio_cr cabezas rojas" w:date="2016-01-18T20:38:00Z">
            <w:r w:rsidRPr="0011196D">
              <w:rPr>
                <w:rStyle w:val="Hipervnculo"/>
                <w:noProof/>
              </w:rPr>
              <w:fldChar w:fldCharType="begin"/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"_Toc440912859"</w:instrText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 w:rsidRPr="0011196D">
              <w:rPr>
                <w:rStyle w:val="Hipervnculo"/>
                <w:noProof/>
              </w:rPr>
            </w:r>
            <w:r w:rsidRPr="0011196D">
              <w:rPr>
                <w:rStyle w:val="Hipervnculo"/>
                <w:noProof/>
              </w:rPr>
              <w:fldChar w:fldCharType="separate"/>
            </w:r>
            <w:r w:rsidRPr="0011196D">
              <w:rPr>
                <w:rStyle w:val="Hipervnculo"/>
                <w:b/>
                <w:noProof/>
              </w:rPr>
              <w:t xml:space="preserve">Requerimiento 01: </w:t>
            </w:r>
            <w:r w:rsidRPr="0011196D">
              <w:rPr>
                <w:rStyle w:val="Hipervnculo"/>
                <w:noProof/>
              </w:rPr>
              <w:t xml:space="preserve"> el sistema debe de crear un script con la creación de la base datos y la estructura de las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_Toc440912859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5" w:author="jio_cr cabezas rojas" w:date="2016-01-18T20:38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11196D">
              <w:rPr>
                <w:rStyle w:val="Hipervnculo"/>
                <w:noProof/>
              </w:rPr>
              <w:fldChar w:fldCharType="end"/>
            </w:r>
          </w:ins>
        </w:p>
        <w:p w14:paraId="36021B63" w14:textId="4877F140" w:rsidR="00AD6CD4" w:rsidRDefault="00AD6CD4">
          <w:pPr>
            <w:pStyle w:val="TDC3"/>
            <w:tabs>
              <w:tab w:val="right" w:leader="dot" w:pos="9350"/>
            </w:tabs>
            <w:rPr>
              <w:ins w:id="56" w:author="jio_cr cabezas rojas" w:date="2016-01-18T20:38:00Z"/>
              <w:rFonts w:eastAsiaTheme="minorEastAsia"/>
              <w:noProof/>
              <w:lang w:val="en-US"/>
            </w:rPr>
          </w:pPr>
          <w:ins w:id="57" w:author="jio_cr cabezas rojas" w:date="2016-01-18T20:38:00Z">
            <w:r w:rsidRPr="0011196D">
              <w:rPr>
                <w:rStyle w:val="Hipervnculo"/>
                <w:noProof/>
              </w:rPr>
              <w:fldChar w:fldCharType="begin"/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"_Toc440912860"</w:instrText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 w:rsidRPr="0011196D">
              <w:rPr>
                <w:rStyle w:val="Hipervnculo"/>
                <w:noProof/>
              </w:rPr>
            </w:r>
            <w:r w:rsidRPr="0011196D">
              <w:rPr>
                <w:rStyle w:val="Hipervnculo"/>
                <w:noProof/>
              </w:rPr>
              <w:fldChar w:fldCharType="separate"/>
            </w:r>
            <w:r w:rsidRPr="0011196D">
              <w:rPr>
                <w:rStyle w:val="Hipervnculo"/>
                <w:b/>
                <w:noProof/>
              </w:rPr>
              <w:t xml:space="preserve">Requerimiento 02: </w:t>
            </w:r>
            <w:r w:rsidRPr="0011196D">
              <w:rPr>
                <w:rStyle w:val="Hipervnculo"/>
                <w:noProof/>
              </w:rPr>
              <w:t>el sistema debe de tener un script con información de prueba para realizar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_Toc440912860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8" w:author="jio_cr cabezas rojas" w:date="2016-01-18T20:38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11196D">
              <w:rPr>
                <w:rStyle w:val="Hipervnculo"/>
                <w:noProof/>
              </w:rPr>
              <w:fldChar w:fldCharType="end"/>
            </w:r>
          </w:ins>
        </w:p>
        <w:p w14:paraId="09E17571" w14:textId="2D8F8E90" w:rsidR="00AD6CD4" w:rsidRDefault="00AD6CD4">
          <w:pPr>
            <w:pStyle w:val="TDC3"/>
            <w:tabs>
              <w:tab w:val="right" w:leader="dot" w:pos="9350"/>
            </w:tabs>
            <w:rPr>
              <w:ins w:id="59" w:author="jio_cr cabezas rojas" w:date="2016-01-18T20:38:00Z"/>
              <w:rFonts w:eastAsiaTheme="minorEastAsia"/>
              <w:noProof/>
              <w:lang w:val="en-US"/>
            </w:rPr>
          </w:pPr>
          <w:ins w:id="60" w:author="jio_cr cabezas rojas" w:date="2016-01-18T20:38:00Z">
            <w:r w:rsidRPr="0011196D">
              <w:rPr>
                <w:rStyle w:val="Hipervnculo"/>
                <w:noProof/>
              </w:rPr>
              <w:fldChar w:fldCharType="begin"/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"_Toc440912861"</w:instrText>
            </w:r>
            <w:r w:rsidRPr="0011196D">
              <w:rPr>
                <w:rStyle w:val="Hipervnculo"/>
                <w:noProof/>
              </w:rPr>
              <w:instrText xml:space="preserve"> </w:instrText>
            </w:r>
            <w:r w:rsidRPr="0011196D">
              <w:rPr>
                <w:rStyle w:val="Hipervnculo"/>
                <w:noProof/>
              </w:rPr>
            </w:r>
            <w:r w:rsidRPr="0011196D">
              <w:rPr>
                <w:rStyle w:val="Hipervnculo"/>
                <w:noProof/>
              </w:rPr>
              <w:fldChar w:fldCharType="separate"/>
            </w:r>
            <w:r w:rsidRPr="0011196D">
              <w:rPr>
                <w:rStyle w:val="Hipervnculo"/>
                <w:b/>
                <w:noProof/>
              </w:rPr>
              <w:t>Requerimiento 03: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_Toc440912861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1" w:author="jio_cr cabezas rojas" w:date="2016-01-18T20:38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11196D">
              <w:rPr>
                <w:rStyle w:val="Hipervnculo"/>
                <w:noProof/>
              </w:rPr>
              <w:fldChar w:fldCharType="end"/>
            </w:r>
          </w:ins>
        </w:p>
        <w:p w14:paraId="12B33E34" w14:textId="175B2739" w:rsidR="00DF3E09" w:rsidDel="00DF3E09" w:rsidRDefault="00DF3E09" w:rsidP="00AD6CD4">
          <w:pPr>
            <w:pStyle w:val="TDC1"/>
            <w:tabs>
              <w:tab w:val="right" w:leader="dot" w:pos="9350"/>
            </w:tabs>
            <w:jc w:val="both"/>
            <w:rPr>
              <w:del w:id="62" w:author="jio_cr cabezas rojas" w:date="2016-01-12T21:20:00Z"/>
              <w:noProof/>
            </w:rPr>
            <w:pPrChange w:id="63" w:author="jio_cr cabezas rojas" w:date="2016-01-18T20:31:00Z">
              <w:pPr>
                <w:pStyle w:val="TDC1"/>
                <w:tabs>
                  <w:tab w:val="right" w:leader="dot" w:pos="9350"/>
                </w:tabs>
              </w:pPr>
            </w:pPrChange>
          </w:pPr>
          <w:del w:id="64" w:author="jio_cr cabezas rojas" w:date="2016-01-12T21:20:00Z">
            <w:r w:rsidRPr="00DF3E09" w:rsidDel="00DF3E09">
              <w:rPr>
                <w:rStyle w:val="Hipervnculo"/>
                <w:noProof/>
              </w:rPr>
              <w:delText>PME: Gráficos</w:delText>
            </w:r>
            <w:r w:rsidDel="00DF3E09">
              <w:rPr>
                <w:noProof/>
                <w:webHidden/>
              </w:rPr>
              <w:tab/>
              <w:delText>1</w:delText>
            </w:r>
          </w:del>
        </w:p>
        <w:p w14:paraId="016611B5" w14:textId="47B1EC62" w:rsidR="00DF3E09" w:rsidDel="00DF3E09" w:rsidRDefault="00DF3E09" w:rsidP="00AD6CD4">
          <w:pPr>
            <w:pStyle w:val="TDC1"/>
            <w:tabs>
              <w:tab w:val="right" w:leader="dot" w:pos="9350"/>
            </w:tabs>
            <w:jc w:val="both"/>
            <w:rPr>
              <w:del w:id="65" w:author="jio_cr cabezas rojas" w:date="2016-01-12T21:20:00Z"/>
              <w:noProof/>
            </w:rPr>
            <w:pPrChange w:id="66" w:author="jio_cr cabezas rojas" w:date="2016-01-18T20:31:00Z">
              <w:pPr>
                <w:pStyle w:val="TDC1"/>
                <w:tabs>
                  <w:tab w:val="right" w:leader="dot" w:pos="9350"/>
                </w:tabs>
              </w:pPr>
            </w:pPrChange>
          </w:pPr>
          <w:del w:id="67" w:author="jio_cr cabezas rojas" w:date="2016-01-12T21:20:00Z">
            <w:r w:rsidRPr="00DF3E09" w:rsidDel="00DF3E09">
              <w:rPr>
                <w:rStyle w:val="Hipervnculo"/>
                <w:noProof/>
              </w:rPr>
              <w:delText>Base de datos</w:delText>
            </w:r>
            <w:r w:rsidDel="00DF3E09">
              <w:rPr>
                <w:noProof/>
                <w:webHidden/>
              </w:rPr>
              <w:tab/>
              <w:delText>6</w:delText>
            </w:r>
          </w:del>
        </w:p>
        <w:p w14:paraId="1916D280" w14:textId="4CA2F320" w:rsidR="00DF3E09" w:rsidRDefault="00DF3E09" w:rsidP="00AD6CD4">
          <w:pPr>
            <w:jc w:val="both"/>
            <w:rPr>
              <w:ins w:id="68" w:author="jio_cr cabezas rojas" w:date="2016-01-12T21:20:00Z"/>
            </w:rPr>
            <w:pPrChange w:id="69" w:author="jio_cr cabezas rojas" w:date="2016-01-18T20:31:00Z">
              <w:pPr/>
            </w:pPrChange>
          </w:pPr>
          <w:ins w:id="70" w:author="jio_cr cabezas rojas" w:date="2016-01-12T21:20:00Z">
            <w:r>
              <w:rPr>
                <w:b/>
                <w:bCs/>
              </w:rPr>
              <w:fldChar w:fldCharType="end"/>
            </w:r>
          </w:ins>
        </w:p>
        <w:customXmlInsRangeStart w:id="71" w:author="jio_cr cabezas rojas" w:date="2016-01-12T21:20:00Z"/>
      </w:sdtContent>
    </w:sdt>
    <w:customXmlInsRangeEnd w:id="71"/>
    <w:p w14:paraId="4C77C625" w14:textId="0CF47F5A" w:rsidR="004077B8" w:rsidRDefault="004077B8" w:rsidP="00AD6CD4">
      <w:pPr>
        <w:pStyle w:val="Ttulo1"/>
        <w:jc w:val="both"/>
        <w:rPr>
          <w:ins w:id="72" w:author="jio_cr cabezas rojas" w:date="2016-01-12T21:20:00Z"/>
        </w:rPr>
        <w:pPrChange w:id="73" w:author="jio_cr cabezas rojas" w:date="2016-01-18T20:31:00Z">
          <w:pPr/>
        </w:pPrChange>
      </w:pPr>
    </w:p>
    <w:p w14:paraId="1AC64A42" w14:textId="441B800C" w:rsidR="00DF3E09" w:rsidRDefault="00DF3E09" w:rsidP="00AD6CD4">
      <w:pPr>
        <w:jc w:val="both"/>
        <w:rPr>
          <w:ins w:id="74" w:author="jio_cr cabezas rojas" w:date="2016-01-12T21:20:00Z"/>
        </w:rPr>
        <w:pPrChange w:id="75" w:author="jio_cr cabezas rojas" w:date="2016-01-18T20:31:00Z">
          <w:pPr/>
        </w:pPrChange>
      </w:pPr>
    </w:p>
    <w:p w14:paraId="6E0C1D6E" w14:textId="61D1F354" w:rsidR="00DF3E09" w:rsidRDefault="00DF3E09" w:rsidP="00AD6CD4">
      <w:pPr>
        <w:jc w:val="both"/>
        <w:rPr>
          <w:ins w:id="76" w:author="jio_cr cabezas rojas" w:date="2016-01-12T21:20:00Z"/>
        </w:rPr>
        <w:pPrChange w:id="77" w:author="jio_cr cabezas rojas" w:date="2016-01-18T20:31:00Z">
          <w:pPr/>
        </w:pPrChange>
      </w:pPr>
    </w:p>
    <w:p w14:paraId="4E70CCC9" w14:textId="586D0ABE" w:rsidR="00DF3E09" w:rsidRDefault="00DF3E09" w:rsidP="00AD6CD4">
      <w:pPr>
        <w:jc w:val="both"/>
        <w:rPr>
          <w:ins w:id="78" w:author="jio_cr cabezas rojas" w:date="2016-01-12T21:20:00Z"/>
        </w:rPr>
        <w:pPrChange w:id="79" w:author="jio_cr cabezas rojas" w:date="2016-01-18T20:31:00Z">
          <w:pPr/>
        </w:pPrChange>
      </w:pPr>
    </w:p>
    <w:p w14:paraId="6A41FF0D" w14:textId="00E2825F" w:rsidR="00DF3E09" w:rsidRDefault="00DF3E09" w:rsidP="00AD6CD4">
      <w:pPr>
        <w:jc w:val="both"/>
        <w:rPr>
          <w:ins w:id="80" w:author="jio_cr cabezas rojas" w:date="2016-01-12T21:20:00Z"/>
        </w:rPr>
        <w:pPrChange w:id="81" w:author="jio_cr cabezas rojas" w:date="2016-01-18T20:31:00Z">
          <w:pPr/>
        </w:pPrChange>
      </w:pPr>
    </w:p>
    <w:p w14:paraId="0CB03887" w14:textId="5F75477E" w:rsidR="00DF3E09" w:rsidRDefault="00DF3E09" w:rsidP="00AD6CD4">
      <w:pPr>
        <w:jc w:val="both"/>
        <w:rPr>
          <w:ins w:id="82" w:author="jio_cr cabezas rojas" w:date="2016-01-12T21:20:00Z"/>
        </w:rPr>
        <w:pPrChange w:id="83" w:author="jio_cr cabezas rojas" w:date="2016-01-18T20:31:00Z">
          <w:pPr/>
        </w:pPrChange>
      </w:pPr>
    </w:p>
    <w:p w14:paraId="314497CF" w14:textId="2F80B911" w:rsidR="00DF3E09" w:rsidRDefault="00DF3E09" w:rsidP="00AD6CD4">
      <w:pPr>
        <w:jc w:val="both"/>
        <w:rPr>
          <w:ins w:id="84" w:author="jio_cr cabezas rojas" w:date="2016-01-12T21:20:00Z"/>
        </w:rPr>
        <w:pPrChange w:id="85" w:author="jio_cr cabezas rojas" w:date="2016-01-18T20:31:00Z">
          <w:pPr/>
        </w:pPrChange>
      </w:pPr>
    </w:p>
    <w:p w14:paraId="784884FC" w14:textId="1122A026" w:rsidR="00DF3E09" w:rsidRDefault="00DF3E09" w:rsidP="00AD6CD4">
      <w:pPr>
        <w:jc w:val="both"/>
        <w:rPr>
          <w:ins w:id="86" w:author="jio_cr cabezas rojas" w:date="2016-01-12T21:20:00Z"/>
        </w:rPr>
        <w:pPrChange w:id="87" w:author="jio_cr cabezas rojas" w:date="2016-01-18T20:31:00Z">
          <w:pPr/>
        </w:pPrChange>
      </w:pPr>
    </w:p>
    <w:p w14:paraId="78669B28" w14:textId="135B4711" w:rsidR="00DF3E09" w:rsidRDefault="00DF3E09" w:rsidP="00AD6CD4">
      <w:pPr>
        <w:jc w:val="both"/>
        <w:rPr>
          <w:ins w:id="88" w:author="jio_cr cabezas rojas" w:date="2016-01-12T21:20:00Z"/>
        </w:rPr>
        <w:pPrChange w:id="89" w:author="jio_cr cabezas rojas" w:date="2016-01-18T20:31:00Z">
          <w:pPr/>
        </w:pPrChange>
      </w:pPr>
    </w:p>
    <w:p w14:paraId="2FC222A1" w14:textId="45B750F5" w:rsidR="00DF3E09" w:rsidRDefault="00DF3E09" w:rsidP="00AD6CD4">
      <w:pPr>
        <w:jc w:val="both"/>
        <w:rPr>
          <w:ins w:id="90" w:author="jio_cr cabezas rojas" w:date="2016-01-12T21:20:00Z"/>
        </w:rPr>
        <w:pPrChange w:id="91" w:author="jio_cr cabezas rojas" w:date="2016-01-18T20:31:00Z">
          <w:pPr/>
        </w:pPrChange>
      </w:pPr>
    </w:p>
    <w:p w14:paraId="24A99202" w14:textId="185329C0" w:rsidR="00DF3E09" w:rsidRDefault="00DF3E09" w:rsidP="00AD6CD4">
      <w:pPr>
        <w:jc w:val="both"/>
        <w:rPr>
          <w:ins w:id="92" w:author="jio_cr cabezas rojas" w:date="2016-01-12T21:20:00Z"/>
        </w:rPr>
        <w:pPrChange w:id="93" w:author="jio_cr cabezas rojas" w:date="2016-01-18T20:31:00Z">
          <w:pPr/>
        </w:pPrChange>
      </w:pPr>
    </w:p>
    <w:p w14:paraId="4975681E" w14:textId="2A5BADD9" w:rsidR="00DF3E09" w:rsidRDefault="00AD6CD4" w:rsidP="00AD6CD4">
      <w:pPr>
        <w:pStyle w:val="Ttulo1"/>
        <w:jc w:val="both"/>
        <w:rPr>
          <w:ins w:id="94" w:author="jio_cr cabezas rojas" w:date="2016-01-14T18:55:00Z"/>
        </w:rPr>
        <w:pPrChange w:id="95" w:author="jio_cr cabezas rojas" w:date="2016-01-18T20:31:00Z">
          <w:pPr/>
        </w:pPrChange>
      </w:pPr>
      <w:bookmarkStart w:id="96" w:name="_Toc440912845"/>
      <w:ins w:id="97" w:author="jio_cr cabezas rojas" w:date="2016-01-14T18:55:00Z">
        <w:r>
          <w:t>Alcance del proyecto</w:t>
        </w:r>
        <w:bookmarkEnd w:id="96"/>
      </w:ins>
    </w:p>
    <w:p w14:paraId="1A292AB6" w14:textId="007E0C27" w:rsidR="00AD6CD4" w:rsidRDefault="00AD6CD4" w:rsidP="00AD6CD4">
      <w:pPr>
        <w:jc w:val="both"/>
        <w:rPr>
          <w:ins w:id="98" w:author="jio_cr cabezas rojas" w:date="2016-01-18T20:28:00Z"/>
        </w:rPr>
        <w:pPrChange w:id="99" w:author="jio_cr cabezas rojas" w:date="2016-01-18T20:31:00Z">
          <w:pPr/>
        </w:pPrChange>
      </w:pPr>
      <w:ins w:id="100" w:author="jio_cr cabezas rojas" w:date="2016-01-18T20:23:00Z">
        <w:r>
          <w:t>Este pr</w:t>
        </w:r>
      </w:ins>
      <w:ins w:id="101" w:author="jio_cr cabezas rojas" w:date="2016-01-18T20:28:00Z">
        <w:r>
          <w:t>oyecto se va a basar en una aplicación web en la que el usuario va a poder acceder en su red interna por medio de un servidor de aplicaciones web en el cual va a ser hospedado el sistema.</w:t>
        </w:r>
      </w:ins>
    </w:p>
    <w:p w14:paraId="7EA4EA0A" w14:textId="18102963" w:rsidR="00AD6CD4" w:rsidRDefault="00AD6CD4" w:rsidP="00AD6CD4">
      <w:pPr>
        <w:jc w:val="both"/>
        <w:rPr>
          <w:ins w:id="102" w:author="jio_cr cabezas rojas" w:date="2016-01-18T20:31:00Z"/>
        </w:rPr>
        <w:pPrChange w:id="103" w:author="jio_cr cabezas rojas" w:date="2016-01-18T20:31:00Z">
          <w:pPr/>
        </w:pPrChange>
      </w:pPr>
      <w:ins w:id="104" w:author="jio_cr cabezas rojas" w:date="2016-01-18T20:29:00Z">
        <w:r>
          <w:t xml:space="preserve">El sistema Cash </w:t>
        </w:r>
        <w:proofErr w:type="spellStart"/>
        <w:r>
          <w:t>Flow</w:t>
        </w:r>
        <w:proofErr w:type="spellEnd"/>
        <w:r>
          <w:t xml:space="preserve"> Control (Manejo de Flujo de Efectivo) como vamos a llamar de este momento y conocer por sus siglas en ingl</w:t>
        </w:r>
      </w:ins>
      <w:ins w:id="105" w:author="jio_cr cabezas rojas" w:date="2016-01-18T20:30:00Z">
        <w:r>
          <w:t>és como “CFC” va a tener una conexión a una base de datos en la que va a consultar la informaci</w:t>
        </w:r>
      </w:ins>
      <w:ins w:id="106" w:author="jio_cr cabezas rojas" w:date="2016-01-18T20:31:00Z">
        <w:r>
          <w:t>ón que se va a procesar y visualizar en los gráficos que el usuario va a utilizar para la toma de decisiones.</w:t>
        </w:r>
      </w:ins>
    </w:p>
    <w:p w14:paraId="3F106D64" w14:textId="2CB4065B" w:rsidR="00AD6CD4" w:rsidRDefault="00AD6CD4" w:rsidP="00AD6CD4">
      <w:pPr>
        <w:jc w:val="both"/>
        <w:rPr>
          <w:ins w:id="107" w:author="jio_cr cabezas rojas" w:date="2016-01-14T18:55:00Z"/>
        </w:rPr>
        <w:pPrChange w:id="108" w:author="jio_cr cabezas rojas" w:date="2016-01-18T20:31:00Z">
          <w:pPr/>
        </w:pPrChange>
      </w:pPr>
      <w:ins w:id="109" w:author="jio_cr cabezas rojas" w:date="2016-01-18T20:32:00Z">
        <w:r>
          <w:t>CFC utilizará los cálculos y la información que se muestra en varios reportes.</w:t>
        </w:r>
      </w:ins>
    </w:p>
    <w:p w14:paraId="4B091BD9" w14:textId="2801CFF7" w:rsidR="00AD6CD4" w:rsidRPr="00AD6CD4" w:rsidRDefault="00AD6CD4" w:rsidP="00AD6CD4">
      <w:pPr>
        <w:pStyle w:val="Ttulo1"/>
        <w:jc w:val="both"/>
        <w:rPr>
          <w:ins w:id="110" w:author="jio_cr cabezas rojas" w:date="2016-01-12T21:20:00Z"/>
          <w:rPrChange w:id="111" w:author="jio_cr cabezas rojas" w:date="2016-01-14T18:55:00Z">
            <w:rPr>
              <w:ins w:id="112" w:author="jio_cr cabezas rojas" w:date="2016-01-12T21:20:00Z"/>
            </w:rPr>
          </w:rPrChange>
        </w:rPr>
        <w:pPrChange w:id="113" w:author="jio_cr cabezas rojas" w:date="2016-01-18T20:31:00Z">
          <w:pPr/>
        </w:pPrChange>
      </w:pPr>
      <w:bookmarkStart w:id="114" w:name="_Toc440912846"/>
      <w:ins w:id="115" w:author="jio_cr cabezas rojas" w:date="2016-01-14T18:55:00Z">
        <w:r>
          <w:t>Limitaciones</w:t>
        </w:r>
      </w:ins>
      <w:bookmarkEnd w:id="114"/>
    </w:p>
    <w:p w14:paraId="7520F3FA" w14:textId="59A02275" w:rsidR="00DF3E09" w:rsidRDefault="00AD6CD4" w:rsidP="00AD6CD4">
      <w:pPr>
        <w:pStyle w:val="Prrafodelista"/>
        <w:numPr>
          <w:ilvl w:val="0"/>
          <w:numId w:val="2"/>
        </w:numPr>
        <w:jc w:val="both"/>
        <w:rPr>
          <w:ins w:id="116" w:author="jio_cr cabezas rojas" w:date="2016-01-18T20:33:00Z"/>
        </w:rPr>
        <w:pPrChange w:id="117" w:author="jio_cr cabezas rojas" w:date="2016-01-18T20:33:00Z">
          <w:pPr/>
        </w:pPrChange>
      </w:pPr>
      <w:ins w:id="118" w:author="jio_cr cabezas rojas" w:date="2016-01-18T20:33:00Z">
        <w:r>
          <w:t>El servidor de aplicaciones web lo va a proveer la entidad a la que se le va a brindar esta aplicación.</w:t>
        </w:r>
      </w:ins>
    </w:p>
    <w:p w14:paraId="6F56CAE0" w14:textId="2DB0B77A" w:rsidR="00AD6CD4" w:rsidRDefault="00AD6CD4" w:rsidP="00AD6CD4">
      <w:pPr>
        <w:pStyle w:val="Prrafodelista"/>
        <w:numPr>
          <w:ilvl w:val="0"/>
          <w:numId w:val="2"/>
        </w:numPr>
        <w:jc w:val="both"/>
        <w:rPr>
          <w:ins w:id="119" w:author="jio_cr cabezas rojas" w:date="2016-01-18T20:34:00Z"/>
        </w:rPr>
        <w:pPrChange w:id="120" w:author="jio_cr cabezas rojas" w:date="2016-01-18T20:33:00Z">
          <w:pPr/>
        </w:pPrChange>
      </w:pPr>
      <w:ins w:id="121" w:author="jio_cr cabezas rojas" w:date="2016-01-18T20:34:00Z">
        <w:r>
          <w:t>El sistema no tiene una base de datos ya que los datos son sensibles por lo que la misma va a ser suministrada y administrada por el cliente</w:t>
        </w:r>
      </w:ins>
      <w:ins w:id="122" w:author="jio_cr cabezas rojas" w:date="2016-01-18T20:36:00Z">
        <w:r>
          <w:t>.</w:t>
        </w:r>
      </w:ins>
    </w:p>
    <w:p w14:paraId="7224962D" w14:textId="7F9D58A4" w:rsidR="00AD6CD4" w:rsidRDefault="00AD6CD4" w:rsidP="00AD6CD4">
      <w:pPr>
        <w:pStyle w:val="Prrafodelista"/>
        <w:numPr>
          <w:ilvl w:val="0"/>
          <w:numId w:val="2"/>
        </w:numPr>
        <w:jc w:val="both"/>
        <w:rPr>
          <w:ins w:id="123" w:author="jio_cr cabezas rojas" w:date="2016-01-14T20:16:00Z"/>
        </w:rPr>
        <w:pPrChange w:id="124" w:author="jio_cr cabezas rojas" w:date="2016-01-18T20:33:00Z">
          <w:pPr/>
        </w:pPrChange>
      </w:pPr>
      <w:ins w:id="125" w:author="jio_cr cabezas rojas" w:date="2016-01-18T20:35:00Z">
        <w:r>
          <w:t xml:space="preserve">El sistema no suministra el Active </w:t>
        </w:r>
        <w:proofErr w:type="spellStart"/>
        <w:r>
          <w:t>Directory</w:t>
        </w:r>
        <w:proofErr w:type="spellEnd"/>
        <w:r>
          <w:t xml:space="preserve"> con el cual el sistema va a tener comunicaci</w:t>
        </w:r>
      </w:ins>
      <w:ins w:id="126" w:author="jio_cr cabezas rojas" w:date="2016-01-18T20:36:00Z">
        <w:r>
          <w:t>ón para la autenticación de los usuarios.</w:t>
        </w:r>
      </w:ins>
    </w:p>
    <w:p w14:paraId="5C061480" w14:textId="789F05DF" w:rsidR="00AD6CD4" w:rsidRDefault="00AD6CD4" w:rsidP="00AD6CD4">
      <w:pPr>
        <w:pStyle w:val="Ttulo1"/>
        <w:jc w:val="both"/>
        <w:rPr>
          <w:ins w:id="127" w:author="jio_cr cabezas rojas" w:date="2016-01-18T20:23:00Z"/>
        </w:rPr>
        <w:pPrChange w:id="128" w:author="jio_cr cabezas rojas" w:date="2016-01-18T20:31:00Z">
          <w:pPr/>
        </w:pPrChange>
      </w:pPr>
      <w:bookmarkStart w:id="129" w:name="_Toc440912847"/>
      <w:ins w:id="130" w:author="jio_cr cabezas rojas" w:date="2016-01-18T20:23:00Z">
        <w:r>
          <w:t>Tecnología utilizada en el proyecto</w:t>
        </w:r>
        <w:bookmarkEnd w:id="129"/>
      </w:ins>
    </w:p>
    <w:p w14:paraId="07B132DA" w14:textId="74D21FED" w:rsidR="00AD6CD4" w:rsidRDefault="00AD6CD4" w:rsidP="00AD6CD4">
      <w:pPr>
        <w:pStyle w:val="Prrafodelista"/>
        <w:numPr>
          <w:ilvl w:val="0"/>
          <w:numId w:val="3"/>
        </w:numPr>
        <w:jc w:val="both"/>
        <w:rPr>
          <w:ins w:id="131" w:author="jio_cr cabezas rojas" w:date="2016-01-18T20:36:00Z"/>
        </w:rPr>
        <w:pPrChange w:id="132" w:author="jio_cr cabezas rojas" w:date="2016-01-18T20:38:00Z">
          <w:pPr/>
        </w:pPrChange>
      </w:pPr>
      <w:ins w:id="133" w:author="jio_cr cabezas rojas" w:date="2016-01-18T20:36:00Z">
        <w:r>
          <w:t>Spring MVC</w:t>
        </w:r>
      </w:ins>
    </w:p>
    <w:p w14:paraId="3C1FC92C" w14:textId="1D5BF93F" w:rsidR="00AD6CD4" w:rsidRDefault="00AD6CD4" w:rsidP="00AD6CD4">
      <w:pPr>
        <w:pStyle w:val="Prrafodelista"/>
        <w:numPr>
          <w:ilvl w:val="0"/>
          <w:numId w:val="3"/>
        </w:numPr>
        <w:jc w:val="both"/>
        <w:rPr>
          <w:ins w:id="134" w:author="jio_cr cabezas rojas" w:date="2016-01-18T20:36:00Z"/>
        </w:rPr>
        <w:pPrChange w:id="135" w:author="jio_cr cabezas rojas" w:date="2016-01-18T20:38:00Z">
          <w:pPr/>
        </w:pPrChange>
      </w:pPr>
      <w:ins w:id="136" w:author="jio_cr cabezas rojas" w:date="2016-01-18T20:36:00Z">
        <w:r>
          <w:t>HTML 5</w:t>
        </w:r>
      </w:ins>
    </w:p>
    <w:p w14:paraId="6C75B4A2" w14:textId="0EE8C7EC" w:rsidR="00AD6CD4" w:rsidRDefault="00AD6CD4" w:rsidP="00AD6CD4">
      <w:pPr>
        <w:pStyle w:val="Prrafodelista"/>
        <w:numPr>
          <w:ilvl w:val="0"/>
          <w:numId w:val="3"/>
        </w:numPr>
        <w:jc w:val="both"/>
        <w:rPr>
          <w:ins w:id="137" w:author="jio_cr cabezas rojas" w:date="2016-01-18T20:36:00Z"/>
        </w:rPr>
        <w:pPrChange w:id="138" w:author="jio_cr cabezas rojas" w:date="2016-01-18T20:38:00Z">
          <w:pPr/>
        </w:pPrChange>
      </w:pPr>
      <w:proofErr w:type="spellStart"/>
      <w:ins w:id="139" w:author="jio_cr cabezas rojas" w:date="2016-01-18T20:36:00Z">
        <w:r>
          <w:t>Bootstrap</w:t>
        </w:r>
        <w:proofErr w:type="spellEnd"/>
      </w:ins>
    </w:p>
    <w:p w14:paraId="134A504D" w14:textId="1F4F1DB2" w:rsidR="00AD6CD4" w:rsidRDefault="00AD6CD4" w:rsidP="00AD6CD4">
      <w:pPr>
        <w:pStyle w:val="Prrafodelista"/>
        <w:numPr>
          <w:ilvl w:val="0"/>
          <w:numId w:val="3"/>
        </w:numPr>
        <w:jc w:val="both"/>
        <w:rPr>
          <w:ins w:id="140" w:author="jio_cr cabezas rojas" w:date="2016-01-18T20:37:00Z"/>
        </w:rPr>
        <w:pPrChange w:id="141" w:author="jio_cr cabezas rojas" w:date="2016-01-18T20:38:00Z">
          <w:pPr/>
        </w:pPrChange>
      </w:pPr>
      <w:ins w:id="142" w:author="jio_cr cabezas rojas" w:date="2016-01-18T20:36:00Z">
        <w:r>
          <w:t>Oracle Base de Datos conexi</w:t>
        </w:r>
      </w:ins>
      <w:ins w:id="143" w:author="jio_cr cabezas rojas" w:date="2016-01-18T20:37:00Z">
        <w:r>
          <w:t>ón</w:t>
        </w:r>
      </w:ins>
    </w:p>
    <w:p w14:paraId="3932F175" w14:textId="238A9D28" w:rsidR="00AD6CD4" w:rsidRDefault="00AD6CD4" w:rsidP="00AD6CD4">
      <w:pPr>
        <w:pStyle w:val="Prrafodelista"/>
        <w:numPr>
          <w:ilvl w:val="0"/>
          <w:numId w:val="3"/>
        </w:numPr>
        <w:jc w:val="both"/>
        <w:rPr>
          <w:ins w:id="144" w:author="jio_cr cabezas rojas" w:date="2016-01-18T20:37:00Z"/>
        </w:rPr>
        <w:pPrChange w:id="145" w:author="jio_cr cabezas rojas" w:date="2016-01-18T20:38:00Z">
          <w:pPr/>
        </w:pPrChange>
      </w:pPr>
      <w:ins w:id="146" w:author="jio_cr cabezas rojas" w:date="2016-01-18T20:37:00Z">
        <w:r>
          <w:t xml:space="preserve">Java (definir </w:t>
        </w:r>
        <w:proofErr w:type="spellStart"/>
        <w:r>
          <w:t>jdk</w:t>
        </w:r>
        <w:proofErr w:type="spellEnd"/>
        <w:r>
          <w:t>)</w:t>
        </w:r>
      </w:ins>
    </w:p>
    <w:p w14:paraId="17BBD0BD" w14:textId="6637D98B" w:rsidR="00AD6CD4" w:rsidRDefault="00AD6CD4" w:rsidP="00AD6CD4">
      <w:pPr>
        <w:pStyle w:val="Prrafodelista"/>
        <w:numPr>
          <w:ilvl w:val="0"/>
          <w:numId w:val="3"/>
        </w:numPr>
        <w:jc w:val="both"/>
        <w:rPr>
          <w:ins w:id="147" w:author="jio_cr cabezas rojas" w:date="2016-01-18T20:37:00Z"/>
        </w:rPr>
        <w:pPrChange w:id="148" w:author="jio_cr cabezas rojas" w:date="2016-01-18T20:38:00Z">
          <w:pPr/>
        </w:pPrChange>
      </w:pPr>
      <w:proofErr w:type="spellStart"/>
      <w:ins w:id="149" w:author="jio_cr cabezas rojas" w:date="2016-01-18T20:37:00Z">
        <w:r>
          <w:t>Tomcat</w:t>
        </w:r>
        <w:proofErr w:type="spellEnd"/>
        <w:r>
          <w:t xml:space="preserve"> (Servidor de aplicaciones)</w:t>
        </w:r>
      </w:ins>
    </w:p>
    <w:p w14:paraId="7FB7AEA6" w14:textId="77777777" w:rsidR="00AD6CD4" w:rsidRPr="00AD6CD4" w:rsidRDefault="00AD6CD4" w:rsidP="00AD6CD4">
      <w:pPr>
        <w:jc w:val="both"/>
        <w:rPr>
          <w:ins w:id="150" w:author="jio_cr cabezas rojas" w:date="2016-01-12T21:20:00Z"/>
          <w:rPrChange w:id="151" w:author="jio_cr cabezas rojas" w:date="2016-01-18T20:23:00Z">
            <w:rPr>
              <w:ins w:id="152" w:author="jio_cr cabezas rojas" w:date="2016-01-12T21:20:00Z"/>
            </w:rPr>
          </w:rPrChange>
        </w:rPr>
        <w:pPrChange w:id="153" w:author="jio_cr cabezas rojas" w:date="2016-01-18T20:31:00Z">
          <w:pPr/>
        </w:pPrChange>
      </w:pPr>
    </w:p>
    <w:p w14:paraId="113E9EC3" w14:textId="25AA019E" w:rsidR="00DF3E09" w:rsidRDefault="00DF3E09" w:rsidP="00AD6CD4">
      <w:pPr>
        <w:jc w:val="both"/>
        <w:rPr>
          <w:ins w:id="154" w:author="jio_cr cabezas rojas" w:date="2016-01-18T20:38:00Z"/>
          <w:u w:val="single"/>
        </w:rPr>
        <w:pPrChange w:id="155" w:author="jio_cr cabezas rojas" w:date="2016-01-18T20:31:00Z">
          <w:pPr/>
        </w:pPrChange>
      </w:pPr>
    </w:p>
    <w:p w14:paraId="060CC6A5" w14:textId="08FC84C7" w:rsidR="00AD6CD4" w:rsidRDefault="00AD6CD4" w:rsidP="00AD6CD4">
      <w:pPr>
        <w:jc w:val="both"/>
        <w:rPr>
          <w:ins w:id="156" w:author="jio_cr cabezas rojas" w:date="2016-01-18T20:38:00Z"/>
          <w:u w:val="single"/>
        </w:rPr>
        <w:pPrChange w:id="157" w:author="jio_cr cabezas rojas" w:date="2016-01-18T20:31:00Z">
          <w:pPr/>
        </w:pPrChange>
      </w:pPr>
    </w:p>
    <w:p w14:paraId="5A7E7B0B" w14:textId="1B325394" w:rsidR="00AD6CD4" w:rsidRDefault="00AD6CD4" w:rsidP="00AD6CD4">
      <w:pPr>
        <w:jc w:val="both"/>
        <w:rPr>
          <w:ins w:id="158" w:author="jio_cr cabezas rojas" w:date="2016-01-18T20:38:00Z"/>
          <w:u w:val="single"/>
        </w:rPr>
        <w:pPrChange w:id="159" w:author="jio_cr cabezas rojas" w:date="2016-01-18T20:31:00Z">
          <w:pPr/>
        </w:pPrChange>
      </w:pPr>
    </w:p>
    <w:p w14:paraId="74BD1713" w14:textId="273F1D42" w:rsidR="00AD6CD4" w:rsidRDefault="00AD6CD4" w:rsidP="00AD6CD4">
      <w:pPr>
        <w:jc w:val="both"/>
        <w:rPr>
          <w:ins w:id="160" w:author="jio_cr cabezas rojas" w:date="2016-01-18T20:38:00Z"/>
          <w:u w:val="single"/>
        </w:rPr>
        <w:pPrChange w:id="161" w:author="jio_cr cabezas rojas" w:date="2016-01-18T20:31:00Z">
          <w:pPr/>
        </w:pPrChange>
      </w:pPr>
    </w:p>
    <w:p w14:paraId="3B52423F" w14:textId="583D1E9D" w:rsidR="00AD6CD4" w:rsidRDefault="00AD6CD4" w:rsidP="00AD6CD4">
      <w:pPr>
        <w:jc w:val="both"/>
        <w:rPr>
          <w:ins w:id="162" w:author="jio_cr cabezas rojas" w:date="2016-01-18T20:38:00Z"/>
          <w:u w:val="single"/>
        </w:rPr>
        <w:pPrChange w:id="163" w:author="jio_cr cabezas rojas" w:date="2016-01-18T20:31:00Z">
          <w:pPr/>
        </w:pPrChange>
      </w:pPr>
    </w:p>
    <w:p w14:paraId="3BCC6333" w14:textId="71BB1F28" w:rsidR="00AD6CD4" w:rsidRDefault="00AD6CD4" w:rsidP="00AD6CD4">
      <w:pPr>
        <w:jc w:val="both"/>
        <w:rPr>
          <w:ins w:id="164" w:author="jio_cr cabezas rojas" w:date="2016-01-18T20:38:00Z"/>
          <w:u w:val="single"/>
        </w:rPr>
        <w:pPrChange w:id="165" w:author="jio_cr cabezas rojas" w:date="2016-01-18T20:31:00Z">
          <w:pPr/>
        </w:pPrChange>
      </w:pPr>
    </w:p>
    <w:p w14:paraId="32A72D47" w14:textId="77777777" w:rsidR="00AD6CD4" w:rsidRPr="00AD6CD4" w:rsidRDefault="00AD6CD4" w:rsidP="00AD6CD4">
      <w:pPr>
        <w:jc w:val="both"/>
        <w:rPr>
          <w:ins w:id="166" w:author="jio_cr cabezas rojas" w:date="2016-01-12T21:20:00Z"/>
          <w:u w:val="single"/>
          <w:rPrChange w:id="167" w:author="jio_cr cabezas rojas" w:date="2016-01-18T20:38:00Z">
            <w:rPr>
              <w:ins w:id="168" w:author="jio_cr cabezas rojas" w:date="2016-01-12T21:20:00Z"/>
            </w:rPr>
          </w:rPrChange>
        </w:rPr>
        <w:pPrChange w:id="169" w:author="jio_cr cabezas rojas" w:date="2016-01-18T20:31:00Z">
          <w:pPr/>
        </w:pPrChange>
      </w:pPr>
      <w:bookmarkStart w:id="170" w:name="_GoBack"/>
      <w:bookmarkEnd w:id="170"/>
    </w:p>
    <w:p w14:paraId="57AD704C" w14:textId="33B9F804" w:rsidR="00DF3E09" w:rsidRDefault="00DF3E09" w:rsidP="00AD6CD4">
      <w:pPr>
        <w:jc w:val="both"/>
        <w:rPr>
          <w:ins w:id="171" w:author="jio_cr cabezas rojas" w:date="2016-01-12T21:20:00Z"/>
        </w:rPr>
        <w:pPrChange w:id="172" w:author="jio_cr cabezas rojas" w:date="2016-01-18T20:31:00Z">
          <w:pPr/>
        </w:pPrChange>
      </w:pPr>
    </w:p>
    <w:p w14:paraId="5207DE30" w14:textId="727FEC86" w:rsidR="004077B8" w:rsidRDefault="00AD6CD4" w:rsidP="00AD6CD4">
      <w:pPr>
        <w:pStyle w:val="Ttulo1"/>
        <w:jc w:val="both"/>
        <w:rPr>
          <w:ins w:id="173" w:author="jio_cr cabezas rojas" w:date="2016-01-12T21:19:00Z"/>
        </w:rPr>
        <w:pPrChange w:id="174" w:author="jio_cr cabezas rojas" w:date="2016-01-18T20:31:00Z">
          <w:pPr/>
        </w:pPrChange>
      </w:pPr>
      <w:bookmarkStart w:id="175" w:name="_Toc440912848"/>
      <w:ins w:id="176" w:author="jio_cr cabezas rojas" w:date="2016-01-18T20:29:00Z">
        <w:r>
          <w:lastRenderedPageBreak/>
          <w:t>CFC</w:t>
        </w:r>
      </w:ins>
      <w:ins w:id="177" w:author="jio_cr cabezas rojas" w:date="2016-01-12T21:19:00Z">
        <w:r w:rsidR="004077B8">
          <w:t>: Gráficos</w:t>
        </w:r>
        <w:bookmarkEnd w:id="175"/>
      </w:ins>
    </w:p>
    <w:p w14:paraId="440F02B9" w14:textId="77777777" w:rsidR="004077B8" w:rsidRDefault="004077B8" w:rsidP="00AD6CD4">
      <w:pPr>
        <w:jc w:val="both"/>
        <w:rPr>
          <w:ins w:id="178" w:author="jio_cr cabezas rojas" w:date="2016-01-12T21:19:00Z"/>
        </w:rPr>
        <w:pPrChange w:id="179" w:author="jio_cr cabezas rojas" w:date="2016-01-18T20:31:00Z">
          <w:pPr/>
        </w:pPrChange>
      </w:pPr>
    </w:p>
    <w:p w14:paraId="1080343E" w14:textId="12E3B121" w:rsidR="002F4471" w:rsidRPr="002F4471" w:rsidRDefault="002F4471" w:rsidP="00AD6CD4">
      <w:pPr>
        <w:jc w:val="both"/>
        <w:pPrChange w:id="180" w:author="jio_cr cabezas rojas" w:date="2016-01-18T20:31:00Z">
          <w:pPr/>
        </w:pPrChange>
      </w:pPr>
      <w:r w:rsidRPr="002F4471">
        <w:t>Plantilla propuesta para el Manejo de Efectivo.</w:t>
      </w:r>
    </w:p>
    <w:p w14:paraId="2160F94E" w14:textId="77777777" w:rsidR="002F4471" w:rsidRPr="002F4471" w:rsidRDefault="002F4471" w:rsidP="00AD6CD4">
      <w:pPr>
        <w:jc w:val="both"/>
        <w:pPrChange w:id="181" w:author="jio_cr cabezas rojas" w:date="2016-01-18T20:31:00Z">
          <w:pPr/>
        </w:pPrChange>
      </w:pPr>
    </w:p>
    <w:p w14:paraId="2048E374" w14:textId="12B6A300" w:rsidR="00DF434B" w:rsidRDefault="00C75C76" w:rsidP="00AD6CD4">
      <w:pPr>
        <w:jc w:val="both"/>
        <w:rPr>
          <w:ins w:id="182" w:author="jio_cr cabezas rojas" w:date="2016-01-12T21:05:00Z"/>
        </w:rPr>
        <w:pPrChange w:id="183" w:author="jio_cr cabezas rojas" w:date="2016-01-18T20:31:00Z">
          <w:pPr/>
        </w:pPrChange>
      </w:pPr>
      <w:commentRangeStart w:id="184"/>
      <w:r>
        <w:rPr>
          <w:noProof/>
          <w:lang w:val="en-US"/>
        </w:rPr>
        <w:drawing>
          <wp:inline distT="0" distB="0" distL="0" distR="0" wp14:anchorId="085A6F97" wp14:editId="1077A3D0">
            <wp:extent cx="5943600" cy="28809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4"/>
      <w:r w:rsidR="00DD292A">
        <w:rPr>
          <w:rStyle w:val="Refdecomentario"/>
        </w:rPr>
        <w:commentReference w:id="184"/>
      </w:r>
    </w:p>
    <w:p w14:paraId="4813FDE2" w14:textId="7EC444F5" w:rsidR="004077B8" w:rsidRDefault="004077B8" w:rsidP="00AD6CD4">
      <w:pPr>
        <w:pStyle w:val="Ttulo3"/>
        <w:jc w:val="both"/>
        <w:rPr>
          <w:ins w:id="185" w:author="jio_cr cabezas rojas" w:date="2016-01-12T21:06:00Z"/>
        </w:rPr>
        <w:pPrChange w:id="186" w:author="jio_cr cabezas rojas" w:date="2016-01-18T20:31:00Z">
          <w:pPr/>
        </w:pPrChange>
      </w:pPr>
      <w:bookmarkStart w:id="187" w:name="_Toc440912849"/>
      <w:ins w:id="188" w:author="jio_cr cabezas rojas" w:date="2016-01-12T21:05:00Z">
        <w:r w:rsidRPr="00245DDA">
          <w:rPr>
            <w:b/>
            <w:rPrChange w:id="189" w:author="jio_cr cabezas rojas" w:date="2016-01-12T21:22:00Z">
              <w:rPr/>
            </w:rPrChange>
          </w:rPr>
          <w:t>Requerimiento</w:t>
        </w:r>
      </w:ins>
      <w:ins w:id="190" w:author="jio_cr cabezas rojas" w:date="2016-01-12T21:24:00Z">
        <w:r w:rsidR="00245DDA">
          <w:rPr>
            <w:b/>
          </w:rPr>
          <w:t xml:space="preserve"> 01</w:t>
        </w:r>
      </w:ins>
      <w:ins w:id="191" w:author="jio_cr cabezas rojas" w:date="2016-01-12T21:05:00Z">
        <w:r>
          <w:t xml:space="preserve">: </w:t>
        </w:r>
      </w:ins>
      <w:ins w:id="192" w:author="jio_cr cabezas rojas" w:date="2016-01-12T21:06:00Z">
        <w:r>
          <w:t>El sistema debe de tener una funcionalidad para cambiar el tipo de moneda</w:t>
        </w:r>
        <w:bookmarkEnd w:id="187"/>
      </w:ins>
    </w:p>
    <w:p w14:paraId="0397F951" w14:textId="2D14C494" w:rsidR="004077B8" w:rsidRDefault="004077B8" w:rsidP="00AD6CD4">
      <w:pPr>
        <w:jc w:val="both"/>
        <w:pPrChange w:id="193" w:author="jio_cr cabezas rojas" w:date="2016-01-18T20:31:00Z">
          <w:pPr/>
        </w:pPrChange>
      </w:pPr>
      <w:ins w:id="194" w:author="jio_cr cabezas rojas" w:date="2016-01-12T21:06:00Z">
        <w:r w:rsidRPr="00245DDA">
          <w:rPr>
            <w:b/>
            <w:rPrChange w:id="195" w:author="jio_cr cabezas rojas" w:date="2016-01-12T21:22:00Z">
              <w:rPr/>
            </w:rPrChange>
          </w:rPr>
          <w:t>Sugerencia</w:t>
        </w:r>
        <w:r>
          <w:t xml:space="preserve">: </w:t>
        </w:r>
      </w:ins>
      <w:ins w:id="196" w:author="jio_cr cabezas rojas" w:date="2016-01-12T21:05:00Z">
        <w:r>
          <w:t xml:space="preserve">Agregar un radio </w:t>
        </w:r>
        <w:proofErr w:type="spellStart"/>
        <w:r>
          <w:t>button</w:t>
        </w:r>
        <w:proofErr w:type="spellEnd"/>
        <w:r>
          <w:t xml:space="preserve"> para el cambio de tipo de moneda.</w:t>
        </w:r>
      </w:ins>
    </w:p>
    <w:p w14:paraId="274AA2DF" w14:textId="77777777" w:rsidR="00C75C76" w:rsidRDefault="00C75C76" w:rsidP="00AD6CD4">
      <w:pPr>
        <w:jc w:val="both"/>
        <w:pPrChange w:id="197" w:author="jio_cr cabezas rojas" w:date="2016-01-18T20:31:00Z">
          <w:pPr/>
        </w:pPrChange>
      </w:pPr>
    </w:p>
    <w:p w14:paraId="755714A8" w14:textId="77777777" w:rsidR="00C75C76" w:rsidRDefault="00C75C76" w:rsidP="00AD6CD4">
      <w:pPr>
        <w:jc w:val="both"/>
        <w:pPrChange w:id="198" w:author="jio_cr cabezas rojas" w:date="2016-01-18T20:31:00Z">
          <w:pPr/>
        </w:pPrChange>
      </w:pPr>
      <w:r>
        <w:t>Alertas - Usuarios</w:t>
      </w:r>
    </w:p>
    <w:p w14:paraId="28C07475" w14:textId="47D6A801" w:rsidR="00C75C76" w:rsidRDefault="00C75C76" w:rsidP="00AD6CD4">
      <w:pPr>
        <w:jc w:val="both"/>
        <w:rPr>
          <w:ins w:id="199" w:author="jio_cr cabezas rojas" w:date="2016-01-12T21:35:00Z"/>
        </w:rPr>
        <w:pPrChange w:id="200" w:author="jio_cr cabezas rojas" w:date="2016-01-18T20:31:00Z">
          <w:pPr/>
        </w:pPrChange>
      </w:pPr>
      <w:r>
        <w:rPr>
          <w:noProof/>
          <w:lang w:val="en-US"/>
        </w:rPr>
        <w:drawing>
          <wp:inline distT="0" distB="0" distL="0" distR="0" wp14:anchorId="30807134" wp14:editId="4A83AD3C">
            <wp:extent cx="1276350" cy="4572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043C" w14:textId="052A34E4" w:rsidR="008A1DB0" w:rsidRDefault="008A1DB0" w:rsidP="00AD6CD4">
      <w:pPr>
        <w:jc w:val="both"/>
        <w:rPr>
          <w:ins w:id="201" w:author="jio_cr cabezas rojas" w:date="2016-01-12T21:35:00Z"/>
        </w:rPr>
        <w:pPrChange w:id="202" w:author="jio_cr cabezas rojas" w:date="2016-01-18T20:31:00Z">
          <w:pPr/>
        </w:pPrChange>
      </w:pPr>
    </w:p>
    <w:p w14:paraId="3F3BCDFE" w14:textId="67631CAA" w:rsidR="008A1DB0" w:rsidRDefault="008A1DB0" w:rsidP="00AD6CD4">
      <w:pPr>
        <w:jc w:val="both"/>
        <w:rPr>
          <w:ins w:id="203" w:author="jio_cr cabezas rojas" w:date="2016-01-12T21:35:00Z"/>
        </w:rPr>
        <w:pPrChange w:id="204" w:author="jio_cr cabezas rojas" w:date="2016-01-18T20:31:00Z">
          <w:pPr/>
        </w:pPrChange>
      </w:pPr>
    </w:p>
    <w:p w14:paraId="604F9314" w14:textId="080628E7" w:rsidR="008A1DB0" w:rsidRDefault="008A1DB0" w:rsidP="00AD6CD4">
      <w:pPr>
        <w:jc w:val="both"/>
        <w:rPr>
          <w:ins w:id="205" w:author="jio_cr cabezas rojas" w:date="2016-01-12T21:35:00Z"/>
        </w:rPr>
        <w:pPrChange w:id="206" w:author="jio_cr cabezas rojas" w:date="2016-01-18T20:31:00Z">
          <w:pPr/>
        </w:pPrChange>
      </w:pPr>
    </w:p>
    <w:p w14:paraId="6F5BD39F" w14:textId="7FB79F71" w:rsidR="008A1DB0" w:rsidRDefault="008A1DB0" w:rsidP="00AD6CD4">
      <w:pPr>
        <w:jc w:val="both"/>
        <w:rPr>
          <w:ins w:id="207" w:author="jio_cr cabezas rojas" w:date="2016-01-12T21:35:00Z"/>
        </w:rPr>
        <w:pPrChange w:id="208" w:author="jio_cr cabezas rojas" w:date="2016-01-18T20:31:00Z">
          <w:pPr/>
        </w:pPrChange>
      </w:pPr>
    </w:p>
    <w:p w14:paraId="426CA909" w14:textId="3F899076" w:rsidR="008A1DB0" w:rsidRDefault="008A1DB0" w:rsidP="00AD6CD4">
      <w:pPr>
        <w:jc w:val="both"/>
        <w:rPr>
          <w:ins w:id="209" w:author="jio_cr cabezas rojas" w:date="2016-01-12T21:35:00Z"/>
        </w:rPr>
        <w:pPrChange w:id="210" w:author="jio_cr cabezas rojas" w:date="2016-01-18T20:31:00Z">
          <w:pPr/>
        </w:pPrChange>
      </w:pPr>
    </w:p>
    <w:p w14:paraId="1B77DB08" w14:textId="44252838" w:rsidR="008A1DB0" w:rsidRDefault="008A1DB0" w:rsidP="00AD6CD4">
      <w:pPr>
        <w:jc w:val="both"/>
        <w:rPr>
          <w:ins w:id="211" w:author="jio_cr cabezas rojas" w:date="2016-01-12T21:35:00Z"/>
        </w:rPr>
        <w:pPrChange w:id="212" w:author="jio_cr cabezas rojas" w:date="2016-01-18T20:31:00Z">
          <w:pPr/>
        </w:pPrChange>
      </w:pPr>
    </w:p>
    <w:p w14:paraId="6084C6DB" w14:textId="340171AD" w:rsidR="008A1DB0" w:rsidRDefault="008A1DB0" w:rsidP="00AD6CD4">
      <w:pPr>
        <w:jc w:val="both"/>
        <w:rPr>
          <w:ins w:id="213" w:author="jio_cr cabezas rojas" w:date="2016-01-12T21:35:00Z"/>
        </w:rPr>
        <w:pPrChange w:id="214" w:author="jio_cr cabezas rojas" w:date="2016-01-18T20:31:00Z">
          <w:pPr/>
        </w:pPrChange>
      </w:pPr>
    </w:p>
    <w:p w14:paraId="3672BB90" w14:textId="77777777" w:rsidR="008A1DB0" w:rsidRDefault="008A1DB0" w:rsidP="00AD6CD4">
      <w:pPr>
        <w:jc w:val="both"/>
        <w:pPrChange w:id="215" w:author="jio_cr cabezas rojas" w:date="2016-01-18T20:31:00Z">
          <w:pPr/>
        </w:pPrChange>
      </w:pPr>
    </w:p>
    <w:p w14:paraId="7A40770E" w14:textId="77777777" w:rsidR="00C75C76" w:rsidRDefault="00C75C76" w:rsidP="00AD6CD4">
      <w:pPr>
        <w:jc w:val="both"/>
        <w:pPrChange w:id="216" w:author="jio_cr cabezas rojas" w:date="2016-01-18T20:31:00Z">
          <w:pPr/>
        </w:pPrChange>
      </w:pPr>
    </w:p>
    <w:p w14:paraId="16244A07" w14:textId="77777777" w:rsidR="002F4471" w:rsidRPr="002F4471" w:rsidRDefault="002F4471" w:rsidP="00AD6CD4">
      <w:pPr>
        <w:jc w:val="both"/>
        <w:pPrChange w:id="217" w:author="jio_cr cabezas rojas" w:date="2016-01-18T20:31:00Z">
          <w:pPr/>
        </w:pPrChange>
      </w:pPr>
      <w:commentRangeStart w:id="218"/>
      <w:r w:rsidRPr="002F4471">
        <w:lastRenderedPageBreak/>
        <w:t xml:space="preserve">Esto es una parte que se puede </w:t>
      </w:r>
      <w:r>
        <w:t>utiliza</w:t>
      </w:r>
      <w:r w:rsidRPr="002F4471">
        <w:t xml:space="preserve">r para dividir y mostrar </w:t>
      </w:r>
      <w:proofErr w:type="spellStart"/>
      <w:r w:rsidRPr="002F4471">
        <w:t>como</w:t>
      </w:r>
      <w:proofErr w:type="spellEnd"/>
      <w:r w:rsidRPr="002F4471">
        <w:t xml:space="preserve"> están divididas las muestras</w:t>
      </w:r>
    </w:p>
    <w:p w14:paraId="09389E6D" w14:textId="460B005B" w:rsidR="00C75C76" w:rsidRDefault="00C75C76" w:rsidP="00AD6CD4">
      <w:pPr>
        <w:jc w:val="both"/>
        <w:rPr>
          <w:ins w:id="219" w:author="jio_cr cabezas rojas" w:date="2016-01-12T21:05:00Z"/>
        </w:rPr>
        <w:pPrChange w:id="220" w:author="jio_cr cabezas rojas" w:date="2016-01-18T20:31:00Z">
          <w:pPr/>
        </w:pPrChange>
      </w:pPr>
      <w:r>
        <w:rPr>
          <w:noProof/>
          <w:lang w:val="en-US"/>
        </w:rPr>
        <w:drawing>
          <wp:inline distT="0" distB="0" distL="0" distR="0" wp14:anchorId="58D41FA1" wp14:editId="5CCE3EC0">
            <wp:extent cx="5943600" cy="587375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18"/>
      <w:r w:rsidR="00DD292A">
        <w:rPr>
          <w:rStyle w:val="Refdecomentario"/>
        </w:rPr>
        <w:commentReference w:id="218"/>
      </w:r>
    </w:p>
    <w:p w14:paraId="2F196DD7" w14:textId="1C97474A" w:rsidR="004077B8" w:rsidRDefault="004077B8" w:rsidP="00AD6CD4">
      <w:pPr>
        <w:pStyle w:val="Ttulo3"/>
        <w:jc w:val="both"/>
        <w:rPr>
          <w:ins w:id="221" w:author="jio_cr cabezas rojas" w:date="2016-01-12T21:28:00Z"/>
        </w:rPr>
        <w:pPrChange w:id="222" w:author="jio_cr cabezas rojas" w:date="2016-01-18T20:31:00Z">
          <w:pPr/>
        </w:pPrChange>
      </w:pPr>
      <w:bookmarkStart w:id="223" w:name="_Toc440912850"/>
      <w:ins w:id="224" w:author="jio_cr cabezas rojas" w:date="2016-01-12T21:05:00Z">
        <w:r w:rsidRPr="00245DDA">
          <w:rPr>
            <w:b/>
            <w:rPrChange w:id="225" w:author="jio_cr cabezas rojas" w:date="2016-01-12T21:22:00Z">
              <w:rPr/>
            </w:rPrChange>
          </w:rPr>
          <w:t>Requerimiento</w:t>
        </w:r>
      </w:ins>
      <w:ins w:id="226" w:author="jio_cr cabezas rojas" w:date="2016-01-12T21:26:00Z">
        <w:r w:rsidR="00245DDA">
          <w:rPr>
            <w:b/>
          </w:rPr>
          <w:t xml:space="preserve"> 02</w:t>
        </w:r>
      </w:ins>
      <w:ins w:id="227" w:author="jio_cr cabezas rojas" w:date="2016-01-12T21:05:00Z">
        <w:r>
          <w:t>: El sistema de</w:t>
        </w:r>
      </w:ins>
      <w:ins w:id="228" w:author="jio_cr cabezas rojas" w:date="2016-01-12T21:06:00Z">
        <w:r w:rsidR="00245DDA">
          <w:t>be de mostrar l</w:t>
        </w:r>
      </w:ins>
      <w:ins w:id="229" w:author="jio_cr cabezas rojas" w:date="2016-01-12T21:27:00Z">
        <w:r w:rsidR="00245DDA">
          <w:t>as muestras del gr</w:t>
        </w:r>
      </w:ins>
      <w:ins w:id="230" w:author="jio_cr cabezas rojas" w:date="2016-01-12T21:28:00Z">
        <w:r w:rsidR="00245DDA">
          <w:t>áfico</w:t>
        </w:r>
        <w:bookmarkEnd w:id="223"/>
      </w:ins>
    </w:p>
    <w:p w14:paraId="7296A9D0" w14:textId="3D76F63F" w:rsidR="00245DDA" w:rsidRPr="00245DDA" w:rsidRDefault="00245DDA" w:rsidP="00AD6CD4">
      <w:pPr>
        <w:jc w:val="both"/>
        <w:rPr>
          <w:ins w:id="231" w:author="jio_cr cabezas rojas" w:date="2016-01-12T21:06:00Z"/>
        </w:rPr>
        <w:pPrChange w:id="232" w:author="jio_cr cabezas rojas" w:date="2016-01-18T20:31:00Z">
          <w:pPr/>
        </w:pPrChange>
      </w:pPr>
      <w:ins w:id="233" w:author="jio_cr cabezas rojas" w:date="2016-01-12T21:28:00Z">
        <w:r>
          <w:rPr>
            <w:b/>
          </w:rPr>
          <w:t xml:space="preserve">Sugerencia: </w:t>
        </w:r>
        <w:r>
          <w:t xml:space="preserve"> utilizar los siguientes datos como las muestras a visualizar.</w:t>
        </w:r>
      </w:ins>
    </w:p>
    <w:p w14:paraId="70663F65" w14:textId="76BA6EFB" w:rsidR="004077B8" w:rsidRDefault="004077B8" w:rsidP="00AD6CD4">
      <w:pPr>
        <w:pStyle w:val="Prrafodelista"/>
        <w:numPr>
          <w:ilvl w:val="0"/>
          <w:numId w:val="1"/>
        </w:numPr>
        <w:jc w:val="both"/>
        <w:rPr>
          <w:ins w:id="234" w:author="jio_cr cabezas rojas" w:date="2016-01-12T21:07:00Z"/>
        </w:rPr>
        <w:pPrChange w:id="235" w:author="jio_cr cabezas rojas" w:date="2016-01-18T20:31:00Z">
          <w:pPr/>
        </w:pPrChange>
      </w:pPr>
      <w:ins w:id="236" w:author="jio_cr cabezas rojas" w:date="2016-01-12T21:07:00Z">
        <w:r>
          <w:t>Monto asegurado</w:t>
        </w:r>
      </w:ins>
    </w:p>
    <w:p w14:paraId="6940811A" w14:textId="1ACCC1B8" w:rsidR="004077B8" w:rsidRDefault="004077B8" w:rsidP="00AD6CD4">
      <w:pPr>
        <w:pStyle w:val="Prrafodelista"/>
        <w:numPr>
          <w:ilvl w:val="0"/>
          <w:numId w:val="1"/>
        </w:numPr>
        <w:jc w:val="both"/>
        <w:rPr>
          <w:ins w:id="237" w:author="jio_cr cabezas rojas" w:date="2016-01-12T21:07:00Z"/>
        </w:rPr>
        <w:pPrChange w:id="238" w:author="jio_cr cabezas rojas" w:date="2016-01-18T20:31:00Z">
          <w:pPr/>
        </w:pPrChange>
      </w:pPr>
      <w:ins w:id="239" w:author="jio_cr cabezas rojas" w:date="2016-01-12T21:07:00Z">
        <w:r>
          <w:t>Saldo autorizado</w:t>
        </w:r>
      </w:ins>
    </w:p>
    <w:p w14:paraId="3C307C6C" w14:textId="1272978C" w:rsidR="004077B8" w:rsidRDefault="004077B8" w:rsidP="00AD6CD4">
      <w:pPr>
        <w:pStyle w:val="Prrafodelista"/>
        <w:numPr>
          <w:ilvl w:val="0"/>
          <w:numId w:val="1"/>
        </w:numPr>
        <w:jc w:val="both"/>
        <w:rPr>
          <w:ins w:id="240" w:author="jio_cr cabezas rojas" w:date="2016-01-12T21:07:00Z"/>
        </w:rPr>
        <w:pPrChange w:id="241" w:author="jio_cr cabezas rojas" w:date="2016-01-18T20:31:00Z">
          <w:pPr/>
        </w:pPrChange>
      </w:pPr>
      <w:ins w:id="242" w:author="jio_cr cabezas rojas" w:date="2016-01-12T21:07:00Z">
        <w:r>
          <w:t>Saldo actual</w:t>
        </w:r>
      </w:ins>
    </w:p>
    <w:p w14:paraId="512C971F" w14:textId="32A83751" w:rsidR="004077B8" w:rsidRDefault="004077B8" w:rsidP="00AD6CD4">
      <w:pPr>
        <w:pStyle w:val="Prrafodelista"/>
        <w:numPr>
          <w:ilvl w:val="0"/>
          <w:numId w:val="1"/>
        </w:numPr>
        <w:jc w:val="both"/>
        <w:rPr>
          <w:ins w:id="243" w:author="jio_cr cabezas rojas" w:date="2016-01-12T21:07:00Z"/>
        </w:rPr>
        <w:pPrChange w:id="244" w:author="jio_cr cabezas rojas" w:date="2016-01-18T20:31:00Z">
          <w:pPr/>
        </w:pPrChange>
      </w:pPr>
      <w:ins w:id="245" w:author="jio_cr cabezas rojas" w:date="2016-01-12T21:07:00Z">
        <w:r>
          <w:t xml:space="preserve">Punto de </w:t>
        </w:r>
        <w:proofErr w:type="spellStart"/>
        <w:r>
          <w:t>reorden</w:t>
        </w:r>
        <w:proofErr w:type="spellEnd"/>
      </w:ins>
    </w:p>
    <w:p w14:paraId="7A5EED36" w14:textId="49618B38" w:rsidR="004077B8" w:rsidRDefault="004077B8" w:rsidP="00AD6CD4">
      <w:pPr>
        <w:pStyle w:val="Prrafodelista"/>
        <w:numPr>
          <w:ilvl w:val="0"/>
          <w:numId w:val="1"/>
        </w:numPr>
        <w:jc w:val="both"/>
        <w:rPr>
          <w:ins w:id="246" w:author="jio_cr cabezas rojas" w:date="2016-01-12T21:07:00Z"/>
        </w:rPr>
        <w:pPrChange w:id="247" w:author="jio_cr cabezas rojas" w:date="2016-01-18T20:31:00Z">
          <w:pPr/>
        </w:pPrChange>
      </w:pPr>
      <w:ins w:id="248" w:author="jio_cr cabezas rojas" w:date="2016-01-12T21:07:00Z">
        <w:r>
          <w:t>Ocioso</w:t>
        </w:r>
      </w:ins>
    </w:p>
    <w:p w14:paraId="5961B467" w14:textId="2EE9C648" w:rsidR="004077B8" w:rsidRDefault="004077B8" w:rsidP="00AD6CD4">
      <w:pPr>
        <w:pStyle w:val="Prrafodelista"/>
        <w:numPr>
          <w:ilvl w:val="0"/>
          <w:numId w:val="1"/>
        </w:numPr>
        <w:jc w:val="both"/>
        <w:rPr>
          <w:ins w:id="249" w:author="jio_cr cabezas rojas" w:date="2016-01-12T21:07:00Z"/>
        </w:rPr>
        <w:pPrChange w:id="250" w:author="jio_cr cabezas rojas" w:date="2016-01-18T20:31:00Z">
          <w:pPr/>
        </w:pPrChange>
      </w:pPr>
      <w:ins w:id="251" w:author="jio_cr cabezas rojas" w:date="2016-01-12T21:07:00Z">
        <w:r>
          <w:t>% de Utilización</w:t>
        </w:r>
      </w:ins>
    </w:p>
    <w:p w14:paraId="596882DC" w14:textId="77777777" w:rsidR="004077B8" w:rsidRDefault="004077B8" w:rsidP="00AD6CD4">
      <w:pPr>
        <w:pStyle w:val="Prrafodelista"/>
        <w:jc w:val="both"/>
        <w:pPrChange w:id="252" w:author="jio_cr cabezas rojas" w:date="2016-01-18T20:31:00Z">
          <w:pPr/>
        </w:pPrChange>
      </w:pPr>
    </w:p>
    <w:p w14:paraId="5C2271B2" w14:textId="5277CA9A" w:rsidR="00C75C76" w:rsidDel="008A1DB0" w:rsidRDefault="00C75C76" w:rsidP="00AD6CD4">
      <w:pPr>
        <w:jc w:val="both"/>
        <w:rPr>
          <w:del w:id="253" w:author="jio_cr cabezas rojas" w:date="2016-01-12T21:35:00Z"/>
        </w:rPr>
        <w:pPrChange w:id="254" w:author="jio_cr cabezas rojas" w:date="2016-01-18T20:31:00Z">
          <w:pPr/>
        </w:pPrChange>
      </w:pPr>
    </w:p>
    <w:p w14:paraId="3070990D" w14:textId="75FC8BAD" w:rsidR="002F4471" w:rsidDel="008A1DB0" w:rsidRDefault="002F4471" w:rsidP="00AD6CD4">
      <w:pPr>
        <w:jc w:val="both"/>
        <w:rPr>
          <w:del w:id="255" w:author="jio_cr cabezas rojas" w:date="2016-01-12T21:35:00Z"/>
        </w:rPr>
        <w:pPrChange w:id="256" w:author="jio_cr cabezas rojas" w:date="2016-01-18T20:31:00Z">
          <w:pPr/>
        </w:pPrChange>
      </w:pPr>
    </w:p>
    <w:p w14:paraId="6AAC43F6" w14:textId="08A5FA39" w:rsidR="002F4471" w:rsidDel="008A1DB0" w:rsidRDefault="002F4471" w:rsidP="00AD6CD4">
      <w:pPr>
        <w:jc w:val="both"/>
        <w:rPr>
          <w:del w:id="257" w:author="jio_cr cabezas rojas" w:date="2016-01-12T21:35:00Z"/>
        </w:rPr>
        <w:pPrChange w:id="258" w:author="jio_cr cabezas rojas" w:date="2016-01-18T20:31:00Z">
          <w:pPr/>
        </w:pPrChange>
      </w:pPr>
    </w:p>
    <w:p w14:paraId="6DB83611" w14:textId="26391FC4" w:rsidR="002F4471" w:rsidDel="008A1DB0" w:rsidRDefault="002F4471" w:rsidP="00AD6CD4">
      <w:pPr>
        <w:jc w:val="both"/>
        <w:rPr>
          <w:del w:id="259" w:author="jio_cr cabezas rojas" w:date="2016-01-12T21:35:00Z"/>
        </w:rPr>
        <w:pPrChange w:id="260" w:author="jio_cr cabezas rojas" w:date="2016-01-18T20:31:00Z">
          <w:pPr/>
        </w:pPrChange>
      </w:pPr>
    </w:p>
    <w:p w14:paraId="4EFF1420" w14:textId="0745BEBA" w:rsidR="002F4471" w:rsidDel="008A1DB0" w:rsidRDefault="002F4471" w:rsidP="00AD6CD4">
      <w:pPr>
        <w:jc w:val="both"/>
        <w:rPr>
          <w:del w:id="261" w:author="jio_cr cabezas rojas" w:date="2016-01-12T21:35:00Z"/>
        </w:rPr>
        <w:pPrChange w:id="262" w:author="jio_cr cabezas rojas" w:date="2016-01-18T20:31:00Z">
          <w:pPr/>
        </w:pPrChange>
      </w:pPr>
    </w:p>
    <w:p w14:paraId="2AB3E379" w14:textId="3BF453B3" w:rsidR="002F4471" w:rsidDel="008A1DB0" w:rsidRDefault="002F4471" w:rsidP="00AD6CD4">
      <w:pPr>
        <w:jc w:val="both"/>
        <w:rPr>
          <w:del w:id="263" w:author="jio_cr cabezas rojas" w:date="2016-01-12T21:35:00Z"/>
        </w:rPr>
        <w:pPrChange w:id="264" w:author="jio_cr cabezas rojas" w:date="2016-01-18T20:31:00Z">
          <w:pPr/>
        </w:pPrChange>
      </w:pPr>
    </w:p>
    <w:p w14:paraId="522A563F" w14:textId="1A56110B" w:rsidR="002F4471" w:rsidDel="008A1DB0" w:rsidRDefault="002F4471" w:rsidP="00AD6CD4">
      <w:pPr>
        <w:jc w:val="both"/>
        <w:rPr>
          <w:del w:id="265" w:author="jio_cr cabezas rojas" w:date="2016-01-12T21:35:00Z"/>
        </w:rPr>
        <w:pPrChange w:id="266" w:author="jio_cr cabezas rojas" w:date="2016-01-18T20:31:00Z">
          <w:pPr/>
        </w:pPrChange>
      </w:pPr>
    </w:p>
    <w:p w14:paraId="3D3B9F0E" w14:textId="77777777" w:rsidR="002F4471" w:rsidRDefault="002F4471" w:rsidP="00AD6CD4">
      <w:pPr>
        <w:jc w:val="both"/>
        <w:pPrChange w:id="267" w:author="jio_cr cabezas rojas" w:date="2016-01-18T20:31:00Z">
          <w:pPr/>
        </w:pPrChange>
      </w:pPr>
    </w:p>
    <w:p w14:paraId="3351B2B4" w14:textId="77777777" w:rsidR="002F4471" w:rsidRDefault="00DE2FD4" w:rsidP="00AD6CD4">
      <w:pPr>
        <w:jc w:val="both"/>
        <w:pPrChange w:id="268" w:author="jio_cr cabezas rojas" w:date="2016-01-18T20:31:00Z">
          <w:pPr/>
        </w:pPrChange>
      </w:pPr>
      <w:commentRangeStart w:id="269"/>
      <w:r>
        <w:t>Menú</w:t>
      </w:r>
      <w:r w:rsidR="002F4471">
        <w:t xml:space="preserve"> de la aplicación: este con los iconos ayuda mucho a que se vea mejor visualmente.</w:t>
      </w:r>
    </w:p>
    <w:p w14:paraId="60417C54" w14:textId="19710F6F" w:rsidR="00C75C76" w:rsidRDefault="00C75C76" w:rsidP="00AD6CD4">
      <w:pPr>
        <w:jc w:val="both"/>
        <w:rPr>
          <w:ins w:id="270" w:author="jio_cr cabezas rojas" w:date="2016-01-12T21:08:00Z"/>
        </w:rPr>
        <w:pPrChange w:id="271" w:author="jio_cr cabezas rojas" w:date="2016-01-18T20:31:00Z">
          <w:pPr/>
        </w:pPrChange>
      </w:pPr>
      <w:r>
        <w:rPr>
          <w:noProof/>
          <w:lang w:val="en-US"/>
        </w:rPr>
        <w:drawing>
          <wp:inline distT="0" distB="0" distL="0" distR="0" wp14:anchorId="6F4A2EBA" wp14:editId="0BEF93C1">
            <wp:extent cx="2047875" cy="23336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69"/>
      <w:r w:rsidR="00653FDF">
        <w:rPr>
          <w:rStyle w:val="Refdecomentario"/>
        </w:rPr>
        <w:commentReference w:id="269"/>
      </w:r>
    </w:p>
    <w:p w14:paraId="2169E32D" w14:textId="763D049E" w:rsidR="004077B8" w:rsidRDefault="004077B8" w:rsidP="00AD6CD4">
      <w:pPr>
        <w:jc w:val="both"/>
        <w:rPr>
          <w:ins w:id="272" w:author="jio_cr cabezas rojas" w:date="2016-01-12T21:08:00Z"/>
        </w:rPr>
        <w:pPrChange w:id="273" w:author="jio_cr cabezas rojas" w:date="2016-01-18T20:31:00Z">
          <w:pPr/>
        </w:pPrChange>
      </w:pPr>
    </w:p>
    <w:p w14:paraId="1DE72859" w14:textId="7EFEEB1B" w:rsidR="004077B8" w:rsidRDefault="004077B8" w:rsidP="00AD6CD4">
      <w:pPr>
        <w:pStyle w:val="Ttulo3"/>
        <w:jc w:val="both"/>
        <w:rPr>
          <w:ins w:id="274" w:author="jio_cr cabezas rojas" w:date="2016-01-12T21:08:00Z"/>
        </w:rPr>
        <w:pPrChange w:id="275" w:author="jio_cr cabezas rojas" w:date="2016-01-18T20:31:00Z">
          <w:pPr/>
        </w:pPrChange>
      </w:pPr>
      <w:bookmarkStart w:id="276" w:name="_Toc440912851"/>
      <w:ins w:id="277" w:author="jio_cr cabezas rojas" w:date="2016-01-12T21:08:00Z">
        <w:r w:rsidRPr="00245DDA">
          <w:rPr>
            <w:b/>
            <w:rPrChange w:id="278" w:author="jio_cr cabezas rojas" w:date="2016-01-12T21:23:00Z">
              <w:rPr/>
            </w:rPrChange>
          </w:rPr>
          <w:t>Requerimiento</w:t>
        </w:r>
      </w:ins>
      <w:ins w:id="279" w:author="jio_cr cabezas rojas" w:date="2016-01-12T21:28:00Z">
        <w:r w:rsidR="00245DDA">
          <w:rPr>
            <w:b/>
          </w:rPr>
          <w:t xml:space="preserve"> 03</w:t>
        </w:r>
      </w:ins>
      <w:ins w:id="280" w:author="jio_cr cabezas rojas" w:date="2016-01-12T21:08:00Z">
        <w:r>
          <w:t>: el sistema debe de mostrar históricos</w:t>
        </w:r>
      </w:ins>
      <w:ins w:id="281" w:author="jio_cr cabezas rojas" w:date="2016-01-12T21:23:00Z">
        <w:r w:rsidR="00245DDA">
          <w:t xml:space="preserve"> de las tablas que almacenan los históricos</w:t>
        </w:r>
      </w:ins>
      <w:bookmarkEnd w:id="276"/>
    </w:p>
    <w:p w14:paraId="487BC3E3" w14:textId="188AF03C" w:rsidR="004077B8" w:rsidRDefault="004077B8" w:rsidP="00AD6CD4">
      <w:pPr>
        <w:jc w:val="both"/>
        <w:pPrChange w:id="282" w:author="jio_cr cabezas rojas" w:date="2016-01-18T20:31:00Z">
          <w:pPr/>
        </w:pPrChange>
      </w:pPr>
      <w:ins w:id="283" w:author="jio_cr cabezas rojas" w:date="2016-01-12T21:08:00Z">
        <w:r w:rsidRPr="00245DDA">
          <w:rPr>
            <w:b/>
            <w:rPrChange w:id="284" w:author="jio_cr cabezas rojas" w:date="2016-01-12T21:23:00Z">
              <w:rPr/>
            </w:rPrChange>
          </w:rPr>
          <w:t>Sugerencia</w:t>
        </w:r>
        <w:r>
          <w:t xml:space="preserve">: utilizar iconos el cual uno sea para mostrar la información de forma gráfica y otro para ver los detalles </w:t>
        </w:r>
      </w:ins>
      <w:ins w:id="285" w:author="jio_cr cabezas rojas" w:date="2016-01-12T21:23:00Z">
        <w:r w:rsidR="00245DDA">
          <w:t>numéricos</w:t>
        </w:r>
      </w:ins>
      <w:ins w:id="286" w:author="jio_cr cabezas rojas" w:date="2016-01-12T21:09:00Z">
        <w:r>
          <w:t>.</w:t>
        </w:r>
      </w:ins>
    </w:p>
    <w:p w14:paraId="4B4B93A8" w14:textId="3F29B22F" w:rsidR="00C75C76" w:rsidRDefault="00C75C76" w:rsidP="00AD6CD4">
      <w:pPr>
        <w:jc w:val="both"/>
        <w:rPr>
          <w:ins w:id="287" w:author="jio_cr cabezas rojas" w:date="2016-01-12T21:09:00Z"/>
        </w:rPr>
        <w:pPrChange w:id="288" w:author="jio_cr cabezas rojas" w:date="2016-01-18T20:31:00Z">
          <w:pPr/>
        </w:pPrChange>
      </w:pPr>
    </w:p>
    <w:p w14:paraId="3DA58B9E" w14:textId="12E9FE60" w:rsidR="004077B8" w:rsidRDefault="004077B8" w:rsidP="00AD6CD4">
      <w:pPr>
        <w:jc w:val="both"/>
        <w:rPr>
          <w:ins w:id="289" w:author="jio_cr cabezas rojas" w:date="2016-01-12T21:09:00Z"/>
        </w:rPr>
        <w:pPrChange w:id="290" w:author="jio_cr cabezas rojas" w:date="2016-01-18T20:31:00Z">
          <w:pPr/>
        </w:pPrChange>
      </w:pPr>
    </w:p>
    <w:p w14:paraId="35D0516A" w14:textId="13D00D40" w:rsidR="004077B8" w:rsidRDefault="004077B8" w:rsidP="00AD6CD4">
      <w:pPr>
        <w:jc w:val="both"/>
        <w:rPr>
          <w:ins w:id="291" w:author="jio_cr cabezas rojas" w:date="2016-01-12T21:09:00Z"/>
        </w:rPr>
        <w:pPrChange w:id="292" w:author="jio_cr cabezas rojas" w:date="2016-01-18T20:31:00Z">
          <w:pPr/>
        </w:pPrChange>
      </w:pPr>
    </w:p>
    <w:p w14:paraId="2F991D81" w14:textId="200D9BC2" w:rsidR="004077B8" w:rsidRDefault="004077B8" w:rsidP="00AD6CD4">
      <w:pPr>
        <w:jc w:val="both"/>
        <w:rPr>
          <w:ins w:id="293" w:author="jio_cr cabezas rojas" w:date="2016-01-12T21:09:00Z"/>
        </w:rPr>
        <w:pPrChange w:id="294" w:author="jio_cr cabezas rojas" w:date="2016-01-18T20:31:00Z">
          <w:pPr/>
        </w:pPrChange>
      </w:pPr>
    </w:p>
    <w:p w14:paraId="3921967C" w14:textId="597E04C9" w:rsidR="004077B8" w:rsidDel="008A1DB0" w:rsidRDefault="004077B8" w:rsidP="00AD6CD4">
      <w:pPr>
        <w:jc w:val="both"/>
        <w:rPr>
          <w:del w:id="295" w:author="jio_cr cabezas rojas" w:date="2016-01-12T21:35:00Z"/>
        </w:rPr>
        <w:pPrChange w:id="296" w:author="jio_cr cabezas rojas" w:date="2016-01-18T20:31:00Z">
          <w:pPr/>
        </w:pPrChange>
      </w:pPr>
    </w:p>
    <w:p w14:paraId="2D6C7883" w14:textId="77777777" w:rsidR="002F4471" w:rsidRDefault="002F4471" w:rsidP="00AD6CD4">
      <w:pPr>
        <w:jc w:val="both"/>
        <w:pPrChange w:id="297" w:author="jio_cr cabezas rojas" w:date="2016-01-18T20:31:00Z">
          <w:pPr/>
        </w:pPrChange>
      </w:pPr>
      <w:commentRangeStart w:id="298"/>
      <w:r>
        <w:t>Grafico del flujo de efectivo: en el primer ejemplo que les envié el grafico no se mostraba traslapado como si en este ejemplo.</w:t>
      </w:r>
      <w:commentRangeEnd w:id="298"/>
      <w:r w:rsidR="00DD292A">
        <w:rPr>
          <w:rStyle w:val="Refdecomentario"/>
        </w:rPr>
        <w:commentReference w:id="298"/>
      </w:r>
    </w:p>
    <w:p w14:paraId="35580352" w14:textId="77777777" w:rsidR="00C75C76" w:rsidRDefault="00C75C76" w:rsidP="00AD6CD4">
      <w:pPr>
        <w:jc w:val="both"/>
        <w:pPrChange w:id="299" w:author="jio_cr cabezas rojas" w:date="2016-01-18T20:31:00Z">
          <w:pPr/>
        </w:pPrChange>
      </w:pPr>
      <w:r>
        <w:rPr>
          <w:noProof/>
          <w:lang w:val="en-US"/>
        </w:rPr>
        <w:drawing>
          <wp:inline distT="0" distB="0" distL="0" distR="0" wp14:anchorId="5FEF24BD" wp14:editId="74614A3D">
            <wp:extent cx="5943600" cy="198818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3071" w14:textId="77777777" w:rsidR="00C75C76" w:rsidRDefault="00C75C76" w:rsidP="00AD6CD4">
      <w:pPr>
        <w:jc w:val="both"/>
        <w:pPrChange w:id="300" w:author="jio_cr cabezas rojas" w:date="2016-01-18T20:31:00Z">
          <w:pPr/>
        </w:pPrChange>
      </w:pPr>
    </w:p>
    <w:p w14:paraId="464315C0" w14:textId="2E8A5617" w:rsidR="002F4471" w:rsidRDefault="004077B8" w:rsidP="00AD6CD4">
      <w:pPr>
        <w:pStyle w:val="Ttulo3"/>
        <w:jc w:val="both"/>
        <w:rPr>
          <w:ins w:id="301" w:author="jio_cr cabezas rojas" w:date="2016-01-12T21:09:00Z"/>
        </w:rPr>
        <w:pPrChange w:id="302" w:author="jio_cr cabezas rojas" w:date="2016-01-18T20:31:00Z">
          <w:pPr/>
        </w:pPrChange>
      </w:pPr>
      <w:bookmarkStart w:id="303" w:name="_Toc440912852"/>
      <w:ins w:id="304" w:author="jio_cr cabezas rojas" w:date="2016-01-12T21:09:00Z">
        <w:r w:rsidRPr="00245DDA">
          <w:rPr>
            <w:b/>
            <w:rPrChange w:id="305" w:author="jio_cr cabezas rojas" w:date="2016-01-12T21:23:00Z">
              <w:rPr/>
            </w:rPrChange>
          </w:rPr>
          <w:t>Requerimiento</w:t>
        </w:r>
      </w:ins>
      <w:ins w:id="306" w:author="jio_cr cabezas rojas" w:date="2016-01-12T21:29:00Z">
        <w:r w:rsidR="00245DDA">
          <w:rPr>
            <w:b/>
          </w:rPr>
          <w:t xml:space="preserve"> 04</w:t>
        </w:r>
      </w:ins>
      <w:ins w:id="307" w:author="jio_cr cabezas rojas" w:date="2016-01-12T21:09:00Z">
        <w:r>
          <w:t>: el sistema debe mostrar un gráfico con el flujo de efectivo</w:t>
        </w:r>
        <w:bookmarkEnd w:id="303"/>
      </w:ins>
    </w:p>
    <w:p w14:paraId="3E650AEA" w14:textId="22A4D021" w:rsidR="004077B8" w:rsidDel="008A1DB0" w:rsidRDefault="004077B8" w:rsidP="00AD6CD4">
      <w:pPr>
        <w:jc w:val="both"/>
        <w:rPr>
          <w:del w:id="308" w:author="jio_cr cabezas rojas" w:date="2016-01-12T21:35:00Z"/>
        </w:rPr>
        <w:pPrChange w:id="309" w:author="jio_cr cabezas rojas" w:date="2016-01-18T20:31:00Z">
          <w:pPr/>
        </w:pPrChange>
      </w:pPr>
      <w:ins w:id="310" w:author="jio_cr cabezas rojas" w:date="2016-01-12T21:09:00Z">
        <w:r w:rsidRPr="00245DDA">
          <w:rPr>
            <w:b/>
            <w:rPrChange w:id="311" w:author="jio_cr cabezas rojas" w:date="2016-01-12T21:24:00Z">
              <w:rPr/>
            </w:rPrChange>
          </w:rPr>
          <w:t>Sugerencia</w:t>
        </w:r>
        <w:r>
          <w:t>: que el gráfico no se muestre traslapado y no mostrar en el gr</w:t>
        </w:r>
      </w:ins>
      <w:ins w:id="312" w:author="jio_cr cabezas rojas" w:date="2016-01-12T21:10:00Z">
        <w:r>
          <w:t>áfico el significado de los colores.</w:t>
        </w:r>
      </w:ins>
    </w:p>
    <w:p w14:paraId="16A63128" w14:textId="302989BE" w:rsidR="002F4471" w:rsidDel="008A1DB0" w:rsidRDefault="002F4471" w:rsidP="00AD6CD4">
      <w:pPr>
        <w:jc w:val="both"/>
        <w:rPr>
          <w:del w:id="313" w:author="jio_cr cabezas rojas" w:date="2016-01-12T21:35:00Z"/>
        </w:rPr>
        <w:pPrChange w:id="314" w:author="jio_cr cabezas rojas" w:date="2016-01-18T20:31:00Z">
          <w:pPr/>
        </w:pPrChange>
      </w:pPr>
    </w:p>
    <w:p w14:paraId="00B88D2C" w14:textId="0084DB0D" w:rsidR="002F4471" w:rsidDel="008A1DB0" w:rsidRDefault="002F4471" w:rsidP="00AD6CD4">
      <w:pPr>
        <w:jc w:val="both"/>
        <w:rPr>
          <w:del w:id="315" w:author="jio_cr cabezas rojas" w:date="2016-01-12T21:35:00Z"/>
        </w:rPr>
        <w:pPrChange w:id="316" w:author="jio_cr cabezas rojas" w:date="2016-01-18T20:31:00Z">
          <w:pPr/>
        </w:pPrChange>
      </w:pPr>
    </w:p>
    <w:p w14:paraId="430C88F5" w14:textId="32686778" w:rsidR="002F4471" w:rsidDel="008A1DB0" w:rsidRDefault="002F4471" w:rsidP="00AD6CD4">
      <w:pPr>
        <w:jc w:val="both"/>
        <w:rPr>
          <w:del w:id="317" w:author="jio_cr cabezas rojas" w:date="2016-01-12T21:35:00Z"/>
        </w:rPr>
        <w:pPrChange w:id="318" w:author="jio_cr cabezas rojas" w:date="2016-01-18T20:31:00Z">
          <w:pPr/>
        </w:pPrChange>
      </w:pPr>
    </w:p>
    <w:p w14:paraId="52EEECC8" w14:textId="4C08297C" w:rsidR="002F4471" w:rsidDel="008A1DB0" w:rsidRDefault="002F4471" w:rsidP="00AD6CD4">
      <w:pPr>
        <w:jc w:val="both"/>
        <w:rPr>
          <w:del w:id="319" w:author="jio_cr cabezas rojas" w:date="2016-01-12T21:35:00Z"/>
        </w:rPr>
        <w:pPrChange w:id="320" w:author="jio_cr cabezas rojas" w:date="2016-01-18T20:31:00Z">
          <w:pPr/>
        </w:pPrChange>
      </w:pPr>
    </w:p>
    <w:p w14:paraId="6D8F2EB7" w14:textId="67CBF67B" w:rsidR="004077B8" w:rsidDel="008A1DB0" w:rsidRDefault="004077B8" w:rsidP="00AD6CD4">
      <w:pPr>
        <w:jc w:val="both"/>
        <w:rPr>
          <w:del w:id="321" w:author="jio_cr cabezas rojas" w:date="2016-01-12T21:35:00Z"/>
        </w:rPr>
        <w:pPrChange w:id="322" w:author="jio_cr cabezas rojas" w:date="2016-01-18T20:31:00Z">
          <w:pPr/>
        </w:pPrChange>
      </w:pPr>
    </w:p>
    <w:p w14:paraId="69C49A48" w14:textId="23BA6977" w:rsidR="002F4471" w:rsidDel="008A1DB0" w:rsidRDefault="002F4471" w:rsidP="00AD6CD4">
      <w:pPr>
        <w:jc w:val="both"/>
        <w:rPr>
          <w:del w:id="323" w:author="jio_cr cabezas rojas" w:date="2016-01-12T21:35:00Z"/>
        </w:rPr>
        <w:pPrChange w:id="324" w:author="jio_cr cabezas rojas" w:date="2016-01-18T20:31:00Z">
          <w:pPr/>
        </w:pPrChange>
      </w:pPr>
    </w:p>
    <w:p w14:paraId="47334440" w14:textId="69C50EEC" w:rsidR="008A1DB0" w:rsidRDefault="008A1DB0" w:rsidP="00AD6CD4">
      <w:pPr>
        <w:jc w:val="both"/>
        <w:rPr>
          <w:ins w:id="325" w:author="jio_cr cabezas rojas" w:date="2016-01-12T21:35:00Z"/>
        </w:rPr>
        <w:pPrChange w:id="326" w:author="jio_cr cabezas rojas" w:date="2016-01-18T20:31:00Z">
          <w:pPr/>
        </w:pPrChange>
      </w:pPr>
    </w:p>
    <w:p w14:paraId="47DA6FF7" w14:textId="2650037D" w:rsidR="008A1DB0" w:rsidRDefault="008A1DB0" w:rsidP="00AD6CD4">
      <w:pPr>
        <w:jc w:val="both"/>
        <w:rPr>
          <w:ins w:id="327" w:author="jio_cr cabezas rojas" w:date="2016-01-12T21:35:00Z"/>
        </w:rPr>
        <w:pPrChange w:id="328" w:author="jio_cr cabezas rojas" w:date="2016-01-18T20:31:00Z">
          <w:pPr/>
        </w:pPrChange>
      </w:pPr>
    </w:p>
    <w:p w14:paraId="66A292B2" w14:textId="77D63BCC" w:rsidR="008A1DB0" w:rsidRDefault="008A1DB0" w:rsidP="00AD6CD4">
      <w:pPr>
        <w:jc w:val="both"/>
        <w:rPr>
          <w:ins w:id="329" w:author="jio_cr cabezas rojas" w:date="2016-01-12T21:35:00Z"/>
        </w:rPr>
        <w:pPrChange w:id="330" w:author="jio_cr cabezas rojas" w:date="2016-01-18T20:31:00Z">
          <w:pPr/>
        </w:pPrChange>
      </w:pPr>
    </w:p>
    <w:p w14:paraId="70C0FF5C" w14:textId="21860DC5" w:rsidR="008A1DB0" w:rsidRDefault="008A1DB0" w:rsidP="00AD6CD4">
      <w:pPr>
        <w:jc w:val="both"/>
        <w:rPr>
          <w:ins w:id="331" w:author="jio_cr cabezas rojas" w:date="2016-01-12T21:35:00Z"/>
        </w:rPr>
        <w:pPrChange w:id="332" w:author="jio_cr cabezas rojas" w:date="2016-01-18T20:31:00Z">
          <w:pPr/>
        </w:pPrChange>
      </w:pPr>
    </w:p>
    <w:p w14:paraId="2ECB1170" w14:textId="7FD4F01E" w:rsidR="008A1DB0" w:rsidRDefault="008A1DB0" w:rsidP="00AD6CD4">
      <w:pPr>
        <w:jc w:val="both"/>
        <w:rPr>
          <w:ins w:id="333" w:author="jio_cr cabezas rojas" w:date="2016-01-12T21:35:00Z"/>
        </w:rPr>
        <w:pPrChange w:id="334" w:author="jio_cr cabezas rojas" w:date="2016-01-18T20:31:00Z">
          <w:pPr/>
        </w:pPrChange>
      </w:pPr>
    </w:p>
    <w:p w14:paraId="270CB313" w14:textId="3992B7EF" w:rsidR="008A1DB0" w:rsidRDefault="008A1DB0" w:rsidP="00AD6CD4">
      <w:pPr>
        <w:jc w:val="both"/>
        <w:rPr>
          <w:ins w:id="335" w:author="jio_cr cabezas rojas" w:date="2016-01-12T21:35:00Z"/>
        </w:rPr>
        <w:pPrChange w:id="336" w:author="jio_cr cabezas rojas" w:date="2016-01-18T20:31:00Z">
          <w:pPr/>
        </w:pPrChange>
      </w:pPr>
    </w:p>
    <w:p w14:paraId="4CA71242" w14:textId="6F18731F" w:rsidR="008A1DB0" w:rsidRDefault="008A1DB0" w:rsidP="00AD6CD4">
      <w:pPr>
        <w:jc w:val="both"/>
        <w:rPr>
          <w:ins w:id="337" w:author="jio_cr cabezas rojas" w:date="2016-01-12T21:35:00Z"/>
        </w:rPr>
        <w:pPrChange w:id="338" w:author="jio_cr cabezas rojas" w:date="2016-01-18T20:31:00Z">
          <w:pPr/>
        </w:pPrChange>
      </w:pPr>
    </w:p>
    <w:p w14:paraId="18054E58" w14:textId="256CAEE0" w:rsidR="008A1DB0" w:rsidRDefault="008A1DB0" w:rsidP="00AD6CD4">
      <w:pPr>
        <w:jc w:val="both"/>
        <w:rPr>
          <w:ins w:id="339" w:author="jio_cr cabezas rojas" w:date="2016-01-12T21:35:00Z"/>
        </w:rPr>
        <w:pPrChange w:id="340" w:author="jio_cr cabezas rojas" w:date="2016-01-18T20:31:00Z">
          <w:pPr/>
        </w:pPrChange>
      </w:pPr>
    </w:p>
    <w:p w14:paraId="557D82A4" w14:textId="52D16901" w:rsidR="008A1DB0" w:rsidRDefault="008A1DB0" w:rsidP="00AD6CD4">
      <w:pPr>
        <w:jc w:val="both"/>
        <w:rPr>
          <w:ins w:id="341" w:author="jio_cr cabezas rojas" w:date="2016-01-12T21:35:00Z"/>
        </w:rPr>
        <w:pPrChange w:id="342" w:author="jio_cr cabezas rojas" w:date="2016-01-18T20:31:00Z">
          <w:pPr/>
        </w:pPrChange>
      </w:pPr>
    </w:p>
    <w:p w14:paraId="46B61ACA" w14:textId="4A5B5625" w:rsidR="008A1DB0" w:rsidRDefault="008A1DB0" w:rsidP="00AD6CD4">
      <w:pPr>
        <w:jc w:val="both"/>
        <w:rPr>
          <w:ins w:id="343" w:author="jio_cr cabezas rojas" w:date="2016-01-12T21:35:00Z"/>
        </w:rPr>
        <w:pPrChange w:id="344" w:author="jio_cr cabezas rojas" w:date="2016-01-18T20:31:00Z">
          <w:pPr/>
        </w:pPrChange>
      </w:pPr>
    </w:p>
    <w:p w14:paraId="2D049FE9" w14:textId="25BF55C8" w:rsidR="008A1DB0" w:rsidRDefault="008A1DB0" w:rsidP="00AD6CD4">
      <w:pPr>
        <w:jc w:val="both"/>
        <w:rPr>
          <w:ins w:id="345" w:author="jio_cr cabezas rojas" w:date="2016-01-12T21:35:00Z"/>
        </w:rPr>
        <w:pPrChange w:id="346" w:author="jio_cr cabezas rojas" w:date="2016-01-18T20:31:00Z">
          <w:pPr/>
        </w:pPrChange>
      </w:pPr>
    </w:p>
    <w:p w14:paraId="384A9D9E" w14:textId="0D08B12C" w:rsidR="008A1DB0" w:rsidRDefault="008A1DB0" w:rsidP="00AD6CD4">
      <w:pPr>
        <w:jc w:val="both"/>
        <w:rPr>
          <w:ins w:id="347" w:author="jio_cr cabezas rojas" w:date="2016-01-12T21:35:00Z"/>
        </w:rPr>
        <w:pPrChange w:id="348" w:author="jio_cr cabezas rojas" w:date="2016-01-18T20:31:00Z">
          <w:pPr/>
        </w:pPrChange>
      </w:pPr>
    </w:p>
    <w:p w14:paraId="21819B03" w14:textId="42D222F7" w:rsidR="008A1DB0" w:rsidRDefault="008A1DB0" w:rsidP="00AD6CD4">
      <w:pPr>
        <w:jc w:val="both"/>
        <w:rPr>
          <w:ins w:id="349" w:author="jio_cr cabezas rojas" w:date="2016-01-12T21:35:00Z"/>
        </w:rPr>
        <w:pPrChange w:id="350" w:author="jio_cr cabezas rojas" w:date="2016-01-18T20:31:00Z">
          <w:pPr/>
        </w:pPrChange>
      </w:pPr>
    </w:p>
    <w:p w14:paraId="129439E5" w14:textId="58D1DD33" w:rsidR="008A1DB0" w:rsidRDefault="008A1DB0" w:rsidP="00AD6CD4">
      <w:pPr>
        <w:jc w:val="both"/>
        <w:rPr>
          <w:ins w:id="351" w:author="jio_cr cabezas rojas" w:date="2016-01-12T21:35:00Z"/>
        </w:rPr>
        <w:pPrChange w:id="352" w:author="jio_cr cabezas rojas" w:date="2016-01-18T20:31:00Z">
          <w:pPr/>
        </w:pPrChange>
      </w:pPr>
    </w:p>
    <w:p w14:paraId="061FCB44" w14:textId="1B4E5A2D" w:rsidR="008A1DB0" w:rsidRDefault="008A1DB0" w:rsidP="00AD6CD4">
      <w:pPr>
        <w:jc w:val="both"/>
        <w:rPr>
          <w:ins w:id="353" w:author="jio_cr cabezas rojas" w:date="2016-01-12T21:35:00Z"/>
        </w:rPr>
        <w:pPrChange w:id="354" w:author="jio_cr cabezas rojas" w:date="2016-01-18T20:31:00Z">
          <w:pPr/>
        </w:pPrChange>
      </w:pPr>
    </w:p>
    <w:p w14:paraId="27E63FB0" w14:textId="77FEEAA1" w:rsidR="008A1DB0" w:rsidRDefault="008A1DB0" w:rsidP="00AD6CD4">
      <w:pPr>
        <w:jc w:val="both"/>
        <w:rPr>
          <w:ins w:id="355" w:author="jio_cr cabezas rojas" w:date="2016-01-12T21:35:00Z"/>
        </w:rPr>
        <w:pPrChange w:id="356" w:author="jio_cr cabezas rojas" w:date="2016-01-18T20:31:00Z">
          <w:pPr/>
        </w:pPrChange>
      </w:pPr>
    </w:p>
    <w:p w14:paraId="62661B2A" w14:textId="0D2B0C35" w:rsidR="008A1DB0" w:rsidRDefault="008A1DB0" w:rsidP="00AD6CD4">
      <w:pPr>
        <w:jc w:val="both"/>
        <w:pPrChange w:id="357" w:author="jio_cr cabezas rojas" w:date="2016-01-18T20:31:00Z">
          <w:pPr/>
        </w:pPrChange>
      </w:pPr>
    </w:p>
    <w:p w14:paraId="1000DBA9" w14:textId="77777777" w:rsidR="002F4471" w:rsidRDefault="002F4471" w:rsidP="00AD6CD4">
      <w:pPr>
        <w:jc w:val="both"/>
        <w:pPrChange w:id="358" w:author="jio_cr cabezas rojas" w:date="2016-01-18T20:31:00Z">
          <w:pPr/>
        </w:pPrChange>
      </w:pPr>
      <w:commentRangeStart w:id="359"/>
      <w:r>
        <w:t>Detalles: la muestra de los datos en una sección en la parte derecha de la pantalla.</w:t>
      </w:r>
      <w:commentRangeEnd w:id="359"/>
      <w:r w:rsidR="00653FDF">
        <w:rPr>
          <w:rStyle w:val="Refdecomentario"/>
        </w:rPr>
        <w:commentReference w:id="359"/>
      </w:r>
    </w:p>
    <w:p w14:paraId="0BF7987F" w14:textId="29000B3C" w:rsidR="00C75C76" w:rsidRDefault="00C75C76" w:rsidP="00AD6CD4">
      <w:pPr>
        <w:jc w:val="both"/>
        <w:rPr>
          <w:ins w:id="360" w:author="jio_cr cabezas rojas" w:date="2016-01-12T21:10:00Z"/>
        </w:rPr>
        <w:pPrChange w:id="361" w:author="jio_cr cabezas rojas" w:date="2016-01-18T20:31:00Z">
          <w:pPr/>
        </w:pPrChange>
      </w:pPr>
      <w:commentRangeStart w:id="362"/>
      <w:r>
        <w:rPr>
          <w:noProof/>
          <w:lang w:val="en-US"/>
        </w:rPr>
        <w:lastRenderedPageBreak/>
        <w:drawing>
          <wp:inline distT="0" distB="0" distL="0" distR="0" wp14:anchorId="01040219" wp14:editId="11D1284A">
            <wp:extent cx="3952875" cy="475297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62"/>
      <w:r w:rsidR="00653FDF">
        <w:rPr>
          <w:rStyle w:val="Refdecomentario"/>
        </w:rPr>
        <w:commentReference w:id="362"/>
      </w:r>
    </w:p>
    <w:p w14:paraId="01BBB945" w14:textId="18FCAC7E" w:rsidR="004077B8" w:rsidRDefault="004077B8" w:rsidP="00AD6CD4">
      <w:pPr>
        <w:pStyle w:val="Ttulo3"/>
        <w:jc w:val="both"/>
        <w:rPr>
          <w:ins w:id="363" w:author="jio_cr cabezas rojas" w:date="2016-01-12T21:11:00Z"/>
        </w:rPr>
        <w:pPrChange w:id="364" w:author="jio_cr cabezas rojas" w:date="2016-01-18T20:31:00Z">
          <w:pPr/>
        </w:pPrChange>
      </w:pPr>
      <w:bookmarkStart w:id="365" w:name="_Toc440912853"/>
      <w:ins w:id="366" w:author="jio_cr cabezas rojas" w:date="2016-01-12T21:10:00Z">
        <w:r w:rsidRPr="00245DDA">
          <w:rPr>
            <w:b/>
            <w:rPrChange w:id="367" w:author="jio_cr cabezas rojas" w:date="2016-01-12T21:24:00Z">
              <w:rPr/>
            </w:rPrChange>
          </w:rPr>
          <w:t>Requerimiento</w:t>
        </w:r>
      </w:ins>
      <w:ins w:id="368" w:author="jio_cr cabezas rojas" w:date="2016-01-12T21:29:00Z">
        <w:r w:rsidR="00245DDA">
          <w:rPr>
            <w:b/>
          </w:rPr>
          <w:t xml:space="preserve"> 05</w:t>
        </w:r>
      </w:ins>
      <w:ins w:id="369" w:author="jio_cr cabezas rojas" w:date="2016-01-12T21:10:00Z">
        <w:r>
          <w:t>: el sistema debe de mostrar el significado de los colores del gr</w:t>
        </w:r>
      </w:ins>
      <w:ins w:id="370" w:author="jio_cr cabezas rojas" w:date="2016-01-12T21:11:00Z">
        <w:r>
          <w:t>áfico y después el monto</w:t>
        </w:r>
        <w:bookmarkEnd w:id="365"/>
      </w:ins>
    </w:p>
    <w:p w14:paraId="0363FE11" w14:textId="42D41EB2" w:rsidR="004077B8" w:rsidRDefault="00245DDA" w:rsidP="00AD6CD4">
      <w:pPr>
        <w:pStyle w:val="Ttulo3"/>
        <w:jc w:val="both"/>
        <w:rPr>
          <w:ins w:id="371" w:author="jio_cr cabezas rojas" w:date="2016-01-12T21:30:00Z"/>
        </w:rPr>
        <w:pPrChange w:id="372" w:author="jio_cr cabezas rojas" w:date="2016-01-18T20:31:00Z">
          <w:pPr/>
        </w:pPrChange>
      </w:pPr>
      <w:bookmarkStart w:id="373" w:name="_Toc440912854"/>
      <w:ins w:id="374" w:author="jio_cr cabezas rojas" w:date="2016-01-12T21:29:00Z">
        <w:r w:rsidRPr="00245DDA">
          <w:rPr>
            <w:b/>
            <w:rPrChange w:id="375" w:author="jio_cr cabezas rojas" w:date="2016-01-12T21:29:00Z">
              <w:rPr/>
            </w:rPrChange>
          </w:rPr>
          <w:t>Requerimiento 06:</w:t>
        </w:r>
        <w:r>
          <w:t xml:space="preserve"> </w:t>
        </w:r>
      </w:ins>
      <w:ins w:id="376" w:author="jio_cr cabezas rojas" w:date="2016-01-12T21:11:00Z">
        <w:r w:rsidR="004077B8">
          <w:t xml:space="preserve">El sistema debe de mostrar las tendencias de forma </w:t>
        </w:r>
      </w:ins>
      <w:ins w:id="377" w:author="jio_cr cabezas rojas" w:date="2016-01-12T21:29:00Z">
        <w:r>
          <w:t>más</w:t>
        </w:r>
      </w:ins>
      <w:ins w:id="378" w:author="jio_cr cabezas rojas" w:date="2016-01-12T21:11:00Z">
        <w:r w:rsidR="004077B8">
          <w:t xml:space="preserve"> llamativa.</w:t>
        </w:r>
      </w:ins>
      <w:bookmarkEnd w:id="373"/>
    </w:p>
    <w:p w14:paraId="5EAA5E6A" w14:textId="77777777" w:rsidR="008A1DB0" w:rsidRPr="008A1DB0" w:rsidRDefault="008A1DB0" w:rsidP="00AD6CD4">
      <w:pPr>
        <w:jc w:val="both"/>
        <w:rPr>
          <w:ins w:id="379" w:author="jio_cr cabezas rojas" w:date="2016-01-12T21:11:00Z"/>
        </w:rPr>
        <w:pPrChange w:id="380" w:author="jio_cr cabezas rojas" w:date="2016-01-18T20:31:00Z">
          <w:pPr/>
        </w:pPrChange>
      </w:pPr>
    </w:p>
    <w:p w14:paraId="5D926E29" w14:textId="330C13B4" w:rsidR="004077B8" w:rsidRDefault="004077B8" w:rsidP="00AD6CD4">
      <w:pPr>
        <w:jc w:val="both"/>
        <w:pPrChange w:id="381" w:author="jio_cr cabezas rojas" w:date="2016-01-18T20:31:00Z">
          <w:pPr/>
        </w:pPrChange>
      </w:pPr>
      <w:ins w:id="382" w:author="jio_cr cabezas rojas" w:date="2016-01-12T21:12:00Z">
        <w:r w:rsidRPr="00245DDA">
          <w:rPr>
            <w:b/>
            <w:rPrChange w:id="383" w:author="jio_cr cabezas rojas" w:date="2016-01-12T21:23:00Z">
              <w:rPr/>
            </w:rPrChange>
          </w:rPr>
          <w:t>Sugerencia</w:t>
        </w:r>
        <w:r>
          <w:t xml:space="preserve">: incrementar el tamaño de las flechas de forma que sean </w:t>
        </w:r>
      </w:ins>
      <w:ins w:id="384" w:author="jio_cr cabezas rojas" w:date="2016-01-12T21:29:00Z">
        <w:r w:rsidR="00245DDA">
          <w:t>más</w:t>
        </w:r>
      </w:ins>
      <w:ins w:id="385" w:author="jio_cr cabezas rojas" w:date="2016-01-12T21:12:00Z">
        <w:r>
          <w:t xml:space="preserve"> gruesas</w:t>
        </w:r>
      </w:ins>
    </w:p>
    <w:p w14:paraId="34A1F928" w14:textId="77777777" w:rsidR="002F4471" w:rsidRDefault="002F4471" w:rsidP="00AD6CD4">
      <w:pPr>
        <w:jc w:val="both"/>
        <w:pPrChange w:id="386" w:author="jio_cr cabezas rojas" w:date="2016-01-18T20:31:00Z">
          <w:pPr/>
        </w:pPrChange>
      </w:pPr>
      <w:commentRangeStart w:id="387"/>
      <w:r>
        <w:t>Gráfico de variaciones del efectivo.</w:t>
      </w:r>
    </w:p>
    <w:p w14:paraId="44E05623" w14:textId="04D5CC8E" w:rsidR="00C75C76" w:rsidRDefault="002F4471" w:rsidP="00AD6CD4">
      <w:pPr>
        <w:jc w:val="both"/>
        <w:rPr>
          <w:ins w:id="388" w:author="jio_cr cabezas rojas" w:date="2016-01-12T21:13:00Z"/>
        </w:rPr>
        <w:pPrChange w:id="389" w:author="jio_cr cabezas rojas" w:date="2016-01-18T20:31:00Z">
          <w:pPr/>
        </w:pPrChange>
      </w:pPr>
      <w:r>
        <w:rPr>
          <w:noProof/>
          <w:lang w:val="en-US"/>
        </w:rPr>
        <w:lastRenderedPageBreak/>
        <w:drawing>
          <wp:inline distT="0" distB="0" distL="0" distR="0" wp14:anchorId="200362FF" wp14:editId="3CF993E3">
            <wp:extent cx="5943600" cy="191262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87"/>
      <w:r w:rsidR="00653FDF">
        <w:rPr>
          <w:rStyle w:val="Refdecomentario"/>
        </w:rPr>
        <w:commentReference w:id="387"/>
      </w:r>
    </w:p>
    <w:p w14:paraId="58DD9596" w14:textId="0D4B513E" w:rsidR="004077B8" w:rsidRDefault="004077B8" w:rsidP="00AD6CD4">
      <w:pPr>
        <w:pStyle w:val="Ttulo3"/>
        <w:jc w:val="both"/>
        <w:rPr>
          <w:ins w:id="390" w:author="jio_cr cabezas rojas" w:date="2016-01-12T21:13:00Z"/>
        </w:rPr>
        <w:pPrChange w:id="391" w:author="jio_cr cabezas rojas" w:date="2016-01-18T20:31:00Z">
          <w:pPr/>
        </w:pPrChange>
      </w:pPr>
      <w:bookmarkStart w:id="392" w:name="_Toc440912855"/>
      <w:ins w:id="393" w:author="jio_cr cabezas rojas" w:date="2016-01-12T21:13:00Z">
        <w:r w:rsidRPr="00245DDA">
          <w:rPr>
            <w:b/>
            <w:rPrChange w:id="394" w:author="jio_cr cabezas rojas" w:date="2016-01-12T21:24:00Z">
              <w:rPr/>
            </w:rPrChange>
          </w:rPr>
          <w:t>Requerimiento</w:t>
        </w:r>
      </w:ins>
      <w:ins w:id="395" w:author="jio_cr cabezas rojas" w:date="2016-01-12T21:30:00Z">
        <w:r w:rsidR="008A1DB0">
          <w:rPr>
            <w:b/>
          </w:rPr>
          <w:t xml:space="preserve"> 07</w:t>
        </w:r>
      </w:ins>
      <w:ins w:id="396" w:author="jio_cr cabezas rojas" w:date="2016-01-12T21:13:00Z">
        <w:r>
          <w:t>: el sistema debe mostrar un gráfico con el flujo de efectivo</w:t>
        </w:r>
        <w:bookmarkEnd w:id="392"/>
      </w:ins>
    </w:p>
    <w:p w14:paraId="47C08B0F" w14:textId="77777777" w:rsidR="004077B8" w:rsidRDefault="004077B8" w:rsidP="00AD6CD4">
      <w:pPr>
        <w:jc w:val="both"/>
        <w:rPr>
          <w:ins w:id="397" w:author="jio_cr cabezas rojas" w:date="2016-01-12T21:13:00Z"/>
        </w:rPr>
        <w:pPrChange w:id="398" w:author="jio_cr cabezas rojas" w:date="2016-01-18T20:31:00Z">
          <w:pPr/>
        </w:pPrChange>
      </w:pPr>
      <w:ins w:id="399" w:author="jio_cr cabezas rojas" w:date="2016-01-12T21:13:00Z">
        <w:r w:rsidRPr="00245DDA">
          <w:rPr>
            <w:b/>
            <w:rPrChange w:id="400" w:author="jio_cr cabezas rojas" w:date="2016-01-12T21:24:00Z">
              <w:rPr/>
            </w:rPrChange>
          </w:rPr>
          <w:t>Sugerencia</w:t>
        </w:r>
        <w:r>
          <w:t>: que el gráfico no se muestre traslapado y no mostrar en el gráfico el significado de los colores.</w:t>
        </w:r>
      </w:ins>
    </w:p>
    <w:p w14:paraId="19151544" w14:textId="77777777" w:rsidR="004077B8" w:rsidRDefault="004077B8" w:rsidP="00AD6CD4">
      <w:pPr>
        <w:jc w:val="both"/>
        <w:rPr>
          <w:ins w:id="401" w:author="jio_cr cabezas rojas" w:date="2016-01-12T21:12:00Z"/>
        </w:rPr>
        <w:pPrChange w:id="402" w:author="jio_cr cabezas rojas" w:date="2016-01-18T20:31:00Z">
          <w:pPr/>
        </w:pPrChange>
      </w:pPr>
    </w:p>
    <w:p w14:paraId="54D9A241" w14:textId="4053B2E0" w:rsidR="004077B8" w:rsidRDefault="004077B8" w:rsidP="00AD6CD4">
      <w:pPr>
        <w:jc w:val="both"/>
        <w:rPr>
          <w:ins w:id="403" w:author="jio_cr cabezas rojas" w:date="2016-01-12T21:35:00Z"/>
        </w:rPr>
        <w:pPrChange w:id="404" w:author="jio_cr cabezas rojas" w:date="2016-01-18T20:31:00Z">
          <w:pPr/>
        </w:pPrChange>
      </w:pPr>
    </w:p>
    <w:p w14:paraId="66021330" w14:textId="248DBA8C" w:rsidR="008A1DB0" w:rsidRDefault="008A1DB0" w:rsidP="00AD6CD4">
      <w:pPr>
        <w:jc w:val="both"/>
        <w:rPr>
          <w:ins w:id="405" w:author="jio_cr cabezas rojas" w:date="2016-01-12T21:35:00Z"/>
        </w:rPr>
        <w:pPrChange w:id="406" w:author="jio_cr cabezas rojas" w:date="2016-01-18T20:31:00Z">
          <w:pPr/>
        </w:pPrChange>
      </w:pPr>
    </w:p>
    <w:p w14:paraId="6C3A4880" w14:textId="1F5BABEE" w:rsidR="008A1DB0" w:rsidRDefault="008A1DB0" w:rsidP="00AD6CD4">
      <w:pPr>
        <w:jc w:val="both"/>
        <w:rPr>
          <w:ins w:id="407" w:author="jio_cr cabezas rojas" w:date="2016-01-12T21:35:00Z"/>
        </w:rPr>
        <w:pPrChange w:id="408" w:author="jio_cr cabezas rojas" w:date="2016-01-18T20:31:00Z">
          <w:pPr/>
        </w:pPrChange>
      </w:pPr>
    </w:p>
    <w:p w14:paraId="1ADF9165" w14:textId="5166CB5E" w:rsidR="008A1DB0" w:rsidRDefault="008A1DB0" w:rsidP="00AD6CD4">
      <w:pPr>
        <w:jc w:val="both"/>
        <w:rPr>
          <w:ins w:id="409" w:author="jio_cr cabezas rojas" w:date="2016-01-12T21:35:00Z"/>
        </w:rPr>
        <w:pPrChange w:id="410" w:author="jio_cr cabezas rojas" w:date="2016-01-18T20:31:00Z">
          <w:pPr/>
        </w:pPrChange>
      </w:pPr>
    </w:p>
    <w:p w14:paraId="6F94A6BE" w14:textId="087CBF82" w:rsidR="008A1DB0" w:rsidRDefault="008A1DB0" w:rsidP="00AD6CD4">
      <w:pPr>
        <w:jc w:val="both"/>
        <w:rPr>
          <w:ins w:id="411" w:author="jio_cr cabezas rojas" w:date="2016-01-12T21:35:00Z"/>
        </w:rPr>
        <w:pPrChange w:id="412" w:author="jio_cr cabezas rojas" w:date="2016-01-18T20:31:00Z">
          <w:pPr/>
        </w:pPrChange>
      </w:pPr>
    </w:p>
    <w:p w14:paraId="34CB9F31" w14:textId="04037E01" w:rsidR="008A1DB0" w:rsidRDefault="008A1DB0" w:rsidP="00AD6CD4">
      <w:pPr>
        <w:jc w:val="both"/>
        <w:rPr>
          <w:ins w:id="413" w:author="jio_cr cabezas rojas" w:date="2016-01-12T21:35:00Z"/>
        </w:rPr>
        <w:pPrChange w:id="414" w:author="jio_cr cabezas rojas" w:date="2016-01-18T20:31:00Z">
          <w:pPr/>
        </w:pPrChange>
      </w:pPr>
    </w:p>
    <w:p w14:paraId="15059713" w14:textId="4C26E8D9" w:rsidR="008A1DB0" w:rsidRDefault="008A1DB0" w:rsidP="00AD6CD4">
      <w:pPr>
        <w:jc w:val="both"/>
        <w:rPr>
          <w:ins w:id="415" w:author="jio_cr cabezas rojas" w:date="2016-01-12T21:35:00Z"/>
        </w:rPr>
        <w:pPrChange w:id="416" w:author="jio_cr cabezas rojas" w:date="2016-01-18T20:31:00Z">
          <w:pPr/>
        </w:pPrChange>
      </w:pPr>
    </w:p>
    <w:p w14:paraId="0BBFACE5" w14:textId="2CE8A7FD" w:rsidR="008A1DB0" w:rsidRDefault="008A1DB0" w:rsidP="00AD6CD4">
      <w:pPr>
        <w:jc w:val="both"/>
        <w:rPr>
          <w:ins w:id="417" w:author="jio_cr cabezas rojas" w:date="2016-01-12T21:35:00Z"/>
        </w:rPr>
        <w:pPrChange w:id="418" w:author="jio_cr cabezas rojas" w:date="2016-01-18T20:31:00Z">
          <w:pPr/>
        </w:pPrChange>
      </w:pPr>
    </w:p>
    <w:p w14:paraId="748153FF" w14:textId="58A6955B" w:rsidR="008A1DB0" w:rsidRDefault="008A1DB0" w:rsidP="00AD6CD4">
      <w:pPr>
        <w:jc w:val="both"/>
        <w:rPr>
          <w:ins w:id="419" w:author="jio_cr cabezas rojas" w:date="2016-01-12T21:35:00Z"/>
        </w:rPr>
        <w:pPrChange w:id="420" w:author="jio_cr cabezas rojas" w:date="2016-01-18T20:31:00Z">
          <w:pPr/>
        </w:pPrChange>
      </w:pPr>
    </w:p>
    <w:p w14:paraId="09BCAB9D" w14:textId="5A8150FA" w:rsidR="008A1DB0" w:rsidRDefault="008A1DB0" w:rsidP="00AD6CD4">
      <w:pPr>
        <w:jc w:val="both"/>
        <w:rPr>
          <w:ins w:id="421" w:author="jio_cr cabezas rojas" w:date="2016-01-12T21:35:00Z"/>
        </w:rPr>
        <w:pPrChange w:id="422" w:author="jio_cr cabezas rojas" w:date="2016-01-18T20:31:00Z">
          <w:pPr/>
        </w:pPrChange>
      </w:pPr>
    </w:p>
    <w:p w14:paraId="2E0C6FDF" w14:textId="054EC985" w:rsidR="008A1DB0" w:rsidRDefault="008A1DB0" w:rsidP="00AD6CD4">
      <w:pPr>
        <w:jc w:val="both"/>
        <w:rPr>
          <w:ins w:id="423" w:author="jio_cr cabezas rojas" w:date="2016-01-12T21:35:00Z"/>
        </w:rPr>
        <w:pPrChange w:id="424" w:author="jio_cr cabezas rojas" w:date="2016-01-18T20:31:00Z">
          <w:pPr/>
        </w:pPrChange>
      </w:pPr>
    </w:p>
    <w:p w14:paraId="3A95A7C4" w14:textId="2DBB1F27" w:rsidR="008A1DB0" w:rsidRDefault="008A1DB0" w:rsidP="00AD6CD4">
      <w:pPr>
        <w:jc w:val="both"/>
        <w:rPr>
          <w:ins w:id="425" w:author="jio_cr cabezas rojas" w:date="2016-01-12T21:35:00Z"/>
        </w:rPr>
        <w:pPrChange w:id="426" w:author="jio_cr cabezas rojas" w:date="2016-01-18T20:31:00Z">
          <w:pPr/>
        </w:pPrChange>
      </w:pPr>
    </w:p>
    <w:p w14:paraId="7EA6EEB6" w14:textId="745DEC89" w:rsidR="008A1DB0" w:rsidRDefault="008A1DB0" w:rsidP="00AD6CD4">
      <w:pPr>
        <w:jc w:val="both"/>
        <w:rPr>
          <w:ins w:id="427" w:author="jio_cr cabezas rojas" w:date="2016-01-12T21:35:00Z"/>
        </w:rPr>
        <w:pPrChange w:id="428" w:author="jio_cr cabezas rojas" w:date="2016-01-18T20:31:00Z">
          <w:pPr/>
        </w:pPrChange>
      </w:pPr>
    </w:p>
    <w:p w14:paraId="5248324A" w14:textId="1261F172" w:rsidR="008A1DB0" w:rsidRDefault="008A1DB0" w:rsidP="00AD6CD4">
      <w:pPr>
        <w:jc w:val="both"/>
        <w:rPr>
          <w:ins w:id="429" w:author="jio_cr cabezas rojas" w:date="2016-01-12T21:35:00Z"/>
        </w:rPr>
        <w:pPrChange w:id="430" w:author="jio_cr cabezas rojas" w:date="2016-01-18T20:31:00Z">
          <w:pPr/>
        </w:pPrChange>
      </w:pPr>
    </w:p>
    <w:p w14:paraId="447C4833" w14:textId="041F18ED" w:rsidR="008A1DB0" w:rsidRDefault="008A1DB0" w:rsidP="00AD6CD4">
      <w:pPr>
        <w:jc w:val="both"/>
        <w:pPrChange w:id="431" w:author="jio_cr cabezas rojas" w:date="2016-01-18T20:31:00Z">
          <w:pPr/>
        </w:pPrChange>
      </w:pPr>
    </w:p>
    <w:p w14:paraId="6D55580D" w14:textId="77777777" w:rsidR="002F4471" w:rsidRDefault="002F4471" w:rsidP="00AD6CD4">
      <w:pPr>
        <w:jc w:val="both"/>
        <w:pPrChange w:id="432" w:author="jio_cr cabezas rojas" w:date="2016-01-18T20:31:00Z">
          <w:pPr/>
        </w:pPrChange>
      </w:pPr>
    </w:p>
    <w:p w14:paraId="7E1FD4AB" w14:textId="77777777" w:rsidR="002F4471" w:rsidRDefault="002F4471" w:rsidP="00AD6CD4">
      <w:pPr>
        <w:jc w:val="both"/>
        <w:pPrChange w:id="433" w:author="jio_cr cabezas rojas" w:date="2016-01-18T20:31:00Z">
          <w:pPr/>
        </w:pPrChange>
      </w:pPr>
    </w:p>
    <w:p w14:paraId="262E9E55" w14:textId="77777777" w:rsidR="002F4471" w:rsidRDefault="002F4471" w:rsidP="00AD6CD4">
      <w:pPr>
        <w:jc w:val="both"/>
        <w:pPrChange w:id="434" w:author="jio_cr cabezas rojas" w:date="2016-01-18T20:31:00Z">
          <w:pPr/>
        </w:pPrChange>
      </w:pPr>
    </w:p>
    <w:p w14:paraId="657CE03E" w14:textId="77777777" w:rsidR="002F4471" w:rsidRDefault="002F4471" w:rsidP="00AD6CD4">
      <w:pPr>
        <w:jc w:val="both"/>
        <w:pPrChange w:id="435" w:author="jio_cr cabezas rojas" w:date="2016-01-18T20:31:00Z">
          <w:pPr/>
        </w:pPrChange>
      </w:pPr>
      <w:r>
        <w:t>Detalles de las variaciones del efectivo</w:t>
      </w:r>
    </w:p>
    <w:p w14:paraId="7950CB90" w14:textId="77777777" w:rsidR="004077B8" w:rsidRDefault="002F4471" w:rsidP="00AD6CD4">
      <w:pPr>
        <w:jc w:val="both"/>
        <w:rPr>
          <w:ins w:id="436" w:author="jio_cr cabezas rojas" w:date="2016-01-12T21:13:00Z"/>
        </w:rPr>
        <w:pPrChange w:id="437" w:author="jio_cr cabezas rojas" w:date="2016-01-18T20:31:00Z">
          <w:pPr/>
        </w:pPrChange>
      </w:pPr>
      <w:commentRangeStart w:id="438"/>
      <w:commentRangeStart w:id="439"/>
      <w:r>
        <w:rPr>
          <w:noProof/>
          <w:lang w:val="en-US"/>
        </w:rPr>
        <w:lastRenderedPageBreak/>
        <w:drawing>
          <wp:inline distT="0" distB="0" distL="0" distR="0" wp14:anchorId="2C6BDAC9" wp14:editId="40B5217E">
            <wp:extent cx="4048125" cy="47625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38"/>
      <w:commentRangeEnd w:id="439"/>
      <w:r w:rsidR="00653FDF">
        <w:rPr>
          <w:rStyle w:val="Refdecomentario"/>
        </w:rPr>
        <w:commentReference w:id="438"/>
      </w:r>
    </w:p>
    <w:p w14:paraId="7030EC27" w14:textId="77777777" w:rsidR="004077B8" w:rsidRDefault="004077B8" w:rsidP="00AD6CD4">
      <w:pPr>
        <w:jc w:val="both"/>
        <w:rPr>
          <w:ins w:id="440" w:author="jio_cr cabezas rojas" w:date="2016-01-12T21:13:00Z"/>
        </w:rPr>
        <w:pPrChange w:id="441" w:author="jio_cr cabezas rojas" w:date="2016-01-18T20:31:00Z">
          <w:pPr/>
        </w:pPrChange>
      </w:pPr>
    </w:p>
    <w:p w14:paraId="1FE07820" w14:textId="0F201D87" w:rsidR="004077B8" w:rsidRDefault="00653FDF" w:rsidP="00AD6CD4">
      <w:pPr>
        <w:pStyle w:val="Ttulo3"/>
        <w:jc w:val="both"/>
        <w:rPr>
          <w:ins w:id="442" w:author="jio_cr cabezas rojas" w:date="2016-01-12T21:13:00Z"/>
        </w:rPr>
        <w:pPrChange w:id="443" w:author="jio_cr cabezas rojas" w:date="2016-01-18T20:31:00Z">
          <w:pPr/>
        </w:pPrChange>
      </w:pPr>
      <w:bookmarkStart w:id="444" w:name="_Toc440912856"/>
      <w:r w:rsidRPr="008A1DB0">
        <w:rPr>
          <w:rStyle w:val="Refdecomentario"/>
          <w:b/>
          <w:rPrChange w:id="445" w:author="jio_cr cabezas rojas" w:date="2016-01-12T21:30:00Z">
            <w:rPr>
              <w:rStyle w:val="Refdecomentario"/>
            </w:rPr>
          </w:rPrChange>
        </w:rPr>
        <w:commentReference w:id="439"/>
      </w:r>
      <w:ins w:id="446" w:author="jio_cr cabezas rojas" w:date="2016-01-12T21:13:00Z">
        <w:r w:rsidR="004077B8" w:rsidRPr="008A1DB0">
          <w:rPr>
            <w:b/>
            <w:rPrChange w:id="447" w:author="jio_cr cabezas rojas" w:date="2016-01-12T21:30:00Z">
              <w:rPr/>
            </w:rPrChange>
          </w:rPr>
          <w:t xml:space="preserve"> Requerimiento</w:t>
        </w:r>
      </w:ins>
      <w:ins w:id="448" w:author="jio_cr cabezas rojas" w:date="2016-01-12T21:30:00Z">
        <w:r w:rsidR="008A1DB0" w:rsidRPr="008A1DB0">
          <w:rPr>
            <w:b/>
            <w:rPrChange w:id="449" w:author="jio_cr cabezas rojas" w:date="2016-01-12T21:30:00Z">
              <w:rPr/>
            </w:rPrChange>
          </w:rPr>
          <w:t xml:space="preserve"> 08</w:t>
        </w:r>
      </w:ins>
      <w:ins w:id="450" w:author="jio_cr cabezas rojas" w:date="2016-01-12T21:13:00Z">
        <w:r w:rsidR="004077B8" w:rsidRPr="008A1DB0">
          <w:rPr>
            <w:b/>
            <w:rPrChange w:id="451" w:author="jio_cr cabezas rojas" w:date="2016-01-12T21:30:00Z">
              <w:rPr/>
            </w:rPrChange>
          </w:rPr>
          <w:t>:</w:t>
        </w:r>
        <w:r w:rsidR="004077B8">
          <w:t xml:space="preserve"> el sistema debe de mostrar el significado de los colores del gráfico y después el monto</w:t>
        </w:r>
        <w:bookmarkEnd w:id="444"/>
      </w:ins>
    </w:p>
    <w:p w14:paraId="016D2318" w14:textId="1DB37D96" w:rsidR="004077B8" w:rsidRDefault="008A1DB0" w:rsidP="00AD6CD4">
      <w:pPr>
        <w:pStyle w:val="Ttulo3"/>
        <w:jc w:val="both"/>
        <w:rPr>
          <w:ins w:id="452" w:author="jio_cr cabezas rojas" w:date="2016-01-12T21:13:00Z"/>
        </w:rPr>
        <w:pPrChange w:id="453" w:author="jio_cr cabezas rojas" w:date="2016-01-18T20:31:00Z">
          <w:pPr/>
        </w:pPrChange>
      </w:pPr>
      <w:bookmarkStart w:id="454" w:name="_Toc440912857"/>
      <w:ins w:id="455" w:author="jio_cr cabezas rojas" w:date="2016-01-12T21:30:00Z">
        <w:r w:rsidRPr="00327805">
          <w:rPr>
            <w:b/>
          </w:rPr>
          <w:t>Requerimiento</w:t>
        </w:r>
        <w:r>
          <w:rPr>
            <w:b/>
          </w:rPr>
          <w:t xml:space="preserve"> 09</w:t>
        </w:r>
        <w:r w:rsidRPr="00327805">
          <w:rPr>
            <w:b/>
          </w:rPr>
          <w:t>:</w:t>
        </w:r>
        <w:r>
          <w:t xml:space="preserve"> </w:t>
        </w:r>
      </w:ins>
      <w:ins w:id="456" w:author="jio_cr cabezas rojas" w:date="2016-01-12T21:13:00Z">
        <w:r w:rsidR="004077B8">
          <w:t xml:space="preserve">El sistema debe de mostrar las tendencias de forma </w:t>
        </w:r>
      </w:ins>
      <w:ins w:id="457" w:author="jio_cr cabezas rojas" w:date="2016-01-12T21:30:00Z">
        <w:r>
          <w:t>más</w:t>
        </w:r>
      </w:ins>
      <w:ins w:id="458" w:author="jio_cr cabezas rojas" w:date="2016-01-12T21:13:00Z">
        <w:r w:rsidR="004077B8">
          <w:t xml:space="preserve"> llamativa.</w:t>
        </w:r>
        <w:bookmarkEnd w:id="454"/>
      </w:ins>
    </w:p>
    <w:p w14:paraId="52E7FD6D" w14:textId="00756B69" w:rsidR="004077B8" w:rsidRDefault="004077B8" w:rsidP="00AD6CD4">
      <w:pPr>
        <w:jc w:val="both"/>
        <w:rPr>
          <w:ins w:id="459" w:author="jio_cr cabezas rojas" w:date="2016-01-12T21:13:00Z"/>
        </w:rPr>
        <w:pPrChange w:id="460" w:author="jio_cr cabezas rojas" w:date="2016-01-18T20:31:00Z">
          <w:pPr/>
        </w:pPrChange>
      </w:pPr>
      <w:ins w:id="461" w:author="jio_cr cabezas rojas" w:date="2016-01-12T21:13:00Z">
        <w:r w:rsidRPr="008A1DB0">
          <w:rPr>
            <w:b/>
            <w:rPrChange w:id="462" w:author="jio_cr cabezas rojas" w:date="2016-01-12T21:31:00Z">
              <w:rPr/>
            </w:rPrChange>
          </w:rPr>
          <w:t>Sugerencia</w:t>
        </w:r>
        <w:r>
          <w:t xml:space="preserve">: incrementar el tamaño de las flechas de forma que sean </w:t>
        </w:r>
      </w:ins>
      <w:ins w:id="463" w:author="jio_cr cabezas rojas" w:date="2016-01-12T21:31:00Z">
        <w:r w:rsidR="008A1DB0">
          <w:t>más</w:t>
        </w:r>
      </w:ins>
      <w:ins w:id="464" w:author="jio_cr cabezas rojas" w:date="2016-01-12T21:13:00Z">
        <w:r>
          <w:t xml:space="preserve"> gruesas</w:t>
        </w:r>
      </w:ins>
    </w:p>
    <w:p w14:paraId="02B3A1AA" w14:textId="697B2B03" w:rsidR="002F4471" w:rsidRDefault="002F4471" w:rsidP="00AD6CD4">
      <w:pPr>
        <w:jc w:val="both"/>
        <w:rPr>
          <w:ins w:id="465" w:author="jio_cr cabezas rojas" w:date="2016-01-12T21:14:00Z"/>
        </w:rPr>
        <w:pPrChange w:id="466" w:author="jio_cr cabezas rojas" w:date="2016-01-18T20:31:00Z">
          <w:pPr/>
        </w:pPrChange>
      </w:pPr>
    </w:p>
    <w:p w14:paraId="352E082E" w14:textId="41FC8A61" w:rsidR="004077B8" w:rsidRDefault="004077B8" w:rsidP="00AD6CD4">
      <w:pPr>
        <w:jc w:val="both"/>
        <w:rPr>
          <w:ins w:id="467" w:author="jio_cr cabezas rojas" w:date="2016-01-12T21:14:00Z"/>
        </w:rPr>
        <w:pPrChange w:id="468" w:author="jio_cr cabezas rojas" w:date="2016-01-18T20:31:00Z">
          <w:pPr/>
        </w:pPrChange>
      </w:pPr>
    </w:p>
    <w:p w14:paraId="10557186" w14:textId="09112C3C" w:rsidR="004077B8" w:rsidRDefault="004077B8" w:rsidP="00AD6CD4">
      <w:pPr>
        <w:pStyle w:val="Ttulo1"/>
        <w:jc w:val="both"/>
        <w:rPr>
          <w:ins w:id="469" w:author="jio_cr cabezas rojas" w:date="2016-01-12T21:31:00Z"/>
        </w:rPr>
        <w:pPrChange w:id="470" w:author="jio_cr cabezas rojas" w:date="2016-01-18T20:31:00Z">
          <w:pPr/>
        </w:pPrChange>
      </w:pPr>
      <w:bookmarkStart w:id="471" w:name="_Toc440912858"/>
      <w:ins w:id="472" w:author="jio_cr cabezas rojas" w:date="2016-01-12T21:14:00Z">
        <w:r>
          <w:t>Base de datos</w:t>
        </w:r>
      </w:ins>
      <w:bookmarkEnd w:id="471"/>
    </w:p>
    <w:p w14:paraId="72DAB0DE" w14:textId="2CE99227" w:rsidR="008A1DB0" w:rsidRDefault="008A1DB0" w:rsidP="00AD6CD4">
      <w:pPr>
        <w:pStyle w:val="Ttulo3"/>
        <w:jc w:val="both"/>
        <w:rPr>
          <w:ins w:id="473" w:author="jio_cr cabezas rojas" w:date="2016-01-12T21:32:00Z"/>
        </w:rPr>
        <w:pPrChange w:id="474" w:author="jio_cr cabezas rojas" w:date="2016-01-18T20:31:00Z">
          <w:pPr/>
        </w:pPrChange>
      </w:pPr>
      <w:bookmarkStart w:id="475" w:name="_Toc440912859"/>
      <w:ins w:id="476" w:author="jio_cr cabezas rojas" w:date="2016-01-12T21:31:00Z">
        <w:r>
          <w:rPr>
            <w:b/>
          </w:rPr>
          <w:t xml:space="preserve">Requerimiento 01: </w:t>
        </w:r>
      </w:ins>
      <w:ins w:id="477" w:author="jio_cr cabezas rojas" w:date="2016-01-12T21:32:00Z">
        <w:r>
          <w:t xml:space="preserve"> el sistema debe de crear un script con la creación de la base datos y la estructura de las tablas</w:t>
        </w:r>
        <w:bookmarkEnd w:id="475"/>
      </w:ins>
    </w:p>
    <w:p w14:paraId="381CDFB0" w14:textId="1B64830E" w:rsidR="008A1DB0" w:rsidRPr="008A1DB0" w:rsidRDefault="008A1DB0" w:rsidP="00AD6CD4">
      <w:pPr>
        <w:pStyle w:val="Ttulo3"/>
        <w:jc w:val="both"/>
        <w:rPr>
          <w:ins w:id="478" w:author="jio_cr cabezas rojas" w:date="2016-01-12T21:33:00Z"/>
          <w:b/>
          <w:rPrChange w:id="479" w:author="jio_cr cabezas rojas" w:date="2016-01-12T21:34:00Z">
            <w:rPr>
              <w:ins w:id="480" w:author="jio_cr cabezas rojas" w:date="2016-01-12T21:33:00Z"/>
            </w:rPr>
          </w:rPrChange>
        </w:rPr>
        <w:pPrChange w:id="481" w:author="jio_cr cabezas rojas" w:date="2016-01-18T20:31:00Z">
          <w:pPr/>
        </w:pPrChange>
      </w:pPr>
      <w:bookmarkStart w:id="482" w:name="_Toc440912860"/>
      <w:ins w:id="483" w:author="jio_cr cabezas rojas" w:date="2016-01-12T21:32:00Z">
        <w:r w:rsidRPr="008A1DB0">
          <w:rPr>
            <w:b/>
            <w:rPrChange w:id="484" w:author="jio_cr cabezas rojas" w:date="2016-01-12T21:34:00Z">
              <w:rPr/>
            </w:rPrChange>
          </w:rPr>
          <w:t xml:space="preserve">Requerimiento 02: </w:t>
        </w:r>
        <w:r w:rsidRPr="008A1DB0">
          <w:rPr>
            <w:rPrChange w:id="485" w:author="jio_cr cabezas rojas" w:date="2016-01-12T21:34:00Z">
              <w:rPr/>
            </w:rPrChange>
          </w:rPr>
          <w:t>el sistema debe de tener un script con informaci</w:t>
        </w:r>
      </w:ins>
      <w:ins w:id="486" w:author="jio_cr cabezas rojas" w:date="2016-01-12T21:33:00Z">
        <w:r w:rsidRPr="008A1DB0">
          <w:rPr>
            <w:rPrChange w:id="487" w:author="jio_cr cabezas rojas" w:date="2016-01-12T21:34:00Z">
              <w:rPr/>
            </w:rPrChange>
          </w:rPr>
          <w:t>ón de prueba para realizar pruebas</w:t>
        </w:r>
        <w:bookmarkEnd w:id="482"/>
      </w:ins>
    </w:p>
    <w:p w14:paraId="7A046BF3" w14:textId="6B1359F4" w:rsidR="008A1DB0" w:rsidRPr="008A1DB0" w:rsidRDefault="008A1DB0" w:rsidP="00AD6CD4">
      <w:pPr>
        <w:pStyle w:val="Ttulo3"/>
        <w:jc w:val="both"/>
        <w:rPr>
          <w:ins w:id="488" w:author="jio_cr cabezas rojas" w:date="2016-01-12T21:14:00Z"/>
          <w:b/>
          <w:rPrChange w:id="489" w:author="jio_cr cabezas rojas" w:date="2016-01-12T21:34:00Z">
            <w:rPr>
              <w:ins w:id="490" w:author="jio_cr cabezas rojas" w:date="2016-01-12T21:14:00Z"/>
            </w:rPr>
          </w:rPrChange>
        </w:rPr>
        <w:pPrChange w:id="491" w:author="jio_cr cabezas rojas" w:date="2016-01-18T20:31:00Z">
          <w:pPr/>
        </w:pPrChange>
      </w:pPr>
      <w:bookmarkStart w:id="492" w:name="_Toc440912861"/>
      <w:ins w:id="493" w:author="jio_cr cabezas rojas" w:date="2016-01-12T21:34:00Z">
        <w:r w:rsidRPr="008A1DB0">
          <w:rPr>
            <w:b/>
            <w:rPrChange w:id="494" w:author="jio_cr cabezas rojas" w:date="2016-01-12T21:34:00Z">
              <w:rPr/>
            </w:rPrChange>
          </w:rPr>
          <w:t>Requerimiento 03:</w:t>
        </w:r>
      </w:ins>
      <w:bookmarkEnd w:id="492"/>
    </w:p>
    <w:p w14:paraId="0F18B373" w14:textId="41A8EE9C" w:rsidR="004077B8" w:rsidRDefault="004077B8" w:rsidP="00AD6CD4">
      <w:pPr>
        <w:jc w:val="both"/>
        <w:rPr>
          <w:ins w:id="495" w:author="jio_cr cabezas rojas" w:date="2016-01-12T21:14:00Z"/>
        </w:rPr>
        <w:pPrChange w:id="496" w:author="jio_cr cabezas rojas" w:date="2016-01-18T20:31:00Z">
          <w:pPr/>
        </w:pPrChange>
      </w:pPr>
    </w:p>
    <w:p w14:paraId="08D6BA7B" w14:textId="77777777" w:rsidR="004077B8" w:rsidRPr="004077B8" w:rsidRDefault="004077B8" w:rsidP="00AD6CD4">
      <w:pPr>
        <w:jc w:val="both"/>
        <w:rPr>
          <w:u w:val="single"/>
          <w:rPrChange w:id="497" w:author="jio_cr cabezas rojas" w:date="2016-01-12T21:14:00Z">
            <w:rPr/>
          </w:rPrChange>
        </w:rPr>
        <w:pPrChange w:id="498" w:author="jio_cr cabezas rojas" w:date="2016-01-18T20:31:00Z">
          <w:pPr/>
        </w:pPrChange>
      </w:pPr>
    </w:p>
    <w:sectPr w:rsidR="004077B8" w:rsidRPr="004077B8" w:rsidSect="00C75C76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84" w:author="Jean Carlos Zamora Mora" w:date="2016-01-11T20:59:00Z" w:initials="JCZM">
    <w:p w14:paraId="7FD2BBC2" w14:textId="77777777" w:rsidR="00DD292A" w:rsidRDefault="00DD292A">
      <w:pPr>
        <w:pStyle w:val="Textocomentario"/>
      </w:pPr>
      <w:r>
        <w:rPr>
          <w:rStyle w:val="Refdecomentario"/>
        </w:rPr>
        <w:annotationRef/>
      </w:r>
      <w:r>
        <w:t xml:space="preserve"> La interface se ve muy bien… ¿</w:t>
      </w:r>
      <w:proofErr w:type="spellStart"/>
      <w:r>
        <w:t>Donde</w:t>
      </w:r>
      <w:proofErr w:type="spellEnd"/>
      <w:r>
        <w:t xml:space="preserve"> se puede cambiar el tiempo de moneda?</w:t>
      </w:r>
    </w:p>
  </w:comment>
  <w:comment w:id="218" w:author="Jean Carlos Zamora Mora" w:date="2016-01-11T21:03:00Z" w:initials="JCZM">
    <w:p w14:paraId="5279EB46" w14:textId="77777777" w:rsidR="00DD292A" w:rsidRDefault="00DD292A">
      <w:pPr>
        <w:pStyle w:val="Textocomentario"/>
      </w:pPr>
      <w:r>
        <w:rPr>
          <w:rStyle w:val="Refdecomentario"/>
        </w:rPr>
        <w:annotationRef/>
      </w:r>
      <w:r>
        <w:t>Los datos aquí serian:</w:t>
      </w:r>
    </w:p>
    <w:p w14:paraId="2A43C88E" w14:textId="77777777" w:rsidR="00DD292A" w:rsidRDefault="00DD292A">
      <w:pPr>
        <w:pStyle w:val="Textocomentario"/>
      </w:pPr>
      <w:r>
        <w:t>Monto asegurado.</w:t>
      </w:r>
    </w:p>
    <w:p w14:paraId="0571A730" w14:textId="77777777" w:rsidR="00DD292A" w:rsidRDefault="00DD292A">
      <w:pPr>
        <w:pStyle w:val="Textocomentario"/>
      </w:pPr>
      <w:r>
        <w:t>Saldo autorizado.</w:t>
      </w:r>
    </w:p>
    <w:p w14:paraId="7427875E" w14:textId="77777777" w:rsidR="00DD292A" w:rsidRDefault="00DD292A">
      <w:pPr>
        <w:pStyle w:val="Textocomentario"/>
      </w:pPr>
      <w:r>
        <w:t>Saldo actual.</w:t>
      </w:r>
    </w:p>
    <w:p w14:paraId="2B81246D" w14:textId="77777777" w:rsidR="00DD292A" w:rsidRDefault="00DD292A">
      <w:pPr>
        <w:pStyle w:val="Textocomentario"/>
      </w:pPr>
      <w:r>
        <w:t>Punto de Reorden.</w:t>
      </w:r>
    </w:p>
    <w:p w14:paraId="145F2611" w14:textId="77777777" w:rsidR="00DD292A" w:rsidRDefault="00DD292A">
      <w:pPr>
        <w:pStyle w:val="Textocomentario"/>
      </w:pPr>
      <w:r>
        <w:t>Ocioso.</w:t>
      </w:r>
    </w:p>
    <w:p w14:paraId="2144240F" w14:textId="77777777" w:rsidR="00DD292A" w:rsidRDefault="00DD292A">
      <w:pPr>
        <w:pStyle w:val="Textocomentario"/>
      </w:pPr>
      <w:r>
        <w:t>% Utilización.</w:t>
      </w:r>
    </w:p>
  </w:comment>
  <w:comment w:id="269" w:author="Jean Carlos Zamora Mora" w:date="2016-01-11T21:12:00Z" w:initials="JCZM">
    <w:p w14:paraId="4E280AAC" w14:textId="77777777" w:rsidR="00653FDF" w:rsidRDefault="00653FDF">
      <w:pPr>
        <w:pStyle w:val="Textocomentario"/>
      </w:pPr>
      <w:r>
        <w:rPr>
          <w:rStyle w:val="Refdecomentario"/>
        </w:rPr>
        <w:annotationRef/>
      </w:r>
      <w:r>
        <w:t>Con respecto al histórico necesitamos dos iconos: uno para mostrar la información de forma gráfica y otro para ver los detalles numéricos.</w:t>
      </w:r>
    </w:p>
  </w:comment>
  <w:comment w:id="298" w:author="Jean Carlos Zamora Mora" w:date="2016-01-11T20:57:00Z" w:initials="JCZM">
    <w:p w14:paraId="712E3D4D" w14:textId="77777777" w:rsidR="00DD292A" w:rsidRDefault="00DD292A">
      <w:pPr>
        <w:pStyle w:val="Textocomentario"/>
      </w:pPr>
      <w:r>
        <w:rPr>
          <w:rStyle w:val="Refdecomentario"/>
        </w:rPr>
        <w:annotationRef/>
      </w:r>
      <w:r w:rsidR="00653FDF">
        <w:t>Mejor que no sea traslapado y no mostrar en el gráfico el significado de los colores.</w:t>
      </w:r>
    </w:p>
  </w:comment>
  <w:comment w:id="359" w:author="Jean Carlos Zamora Mora" w:date="2016-01-11T21:15:00Z" w:initials="JCZM">
    <w:p w14:paraId="15F2A47E" w14:textId="77777777" w:rsidR="00653FDF" w:rsidRDefault="00653FDF">
      <w:pPr>
        <w:pStyle w:val="Textocomentario"/>
      </w:pPr>
      <w:r>
        <w:rPr>
          <w:rStyle w:val="Refdecomentario"/>
        </w:rPr>
        <w:annotationRef/>
      </w:r>
      <w:r>
        <w:t>Colocar el significado de los colores del gráfico después del monto.</w:t>
      </w:r>
    </w:p>
  </w:comment>
  <w:comment w:id="362" w:author="Jean Carlos Zamora Mora" w:date="2016-01-11T21:16:00Z" w:initials="JCZM">
    <w:p w14:paraId="189D3072" w14:textId="77777777" w:rsidR="00653FDF" w:rsidRDefault="00653FDF">
      <w:pPr>
        <w:pStyle w:val="Textocomentario"/>
      </w:pPr>
      <w:r>
        <w:rPr>
          <w:rStyle w:val="Refdecomentario"/>
        </w:rPr>
        <w:annotationRef/>
      </w:r>
      <w:r>
        <w:t xml:space="preserve">Las flechas de las tendencias tiene que ser </w:t>
      </w:r>
      <w:proofErr w:type="spellStart"/>
      <w:r>
        <w:t>mas</w:t>
      </w:r>
      <w:proofErr w:type="spellEnd"/>
      <w:r>
        <w:t xml:space="preserve"> llamativas, los colores están bien pero las veo muy delgadas; hacerlas más gruesas para que el usuario las vea mejor.</w:t>
      </w:r>
    </w:p>
  </w:comment>
  <w:comment w:id="387" w:author="Jean Carlos Zamora Mora" w:date="2016-01-11T21:18:00Z" w:initials="JCZM">
    <w:p w14:paraId="61584181" w14:textId="77777777" w:rsidR="00653FDF" w:rsidRDefault="00653FDF">
      <w:pPr>
        <w:pStyle w:val="Textocomentario"/>
      </w:pPr>
      <w:r>
        <w:rPr>
          <w:rStyle w:val="Refdecomentario"/>
        </w:rPr>
        <w:annotationRef/>
      </w:r>
      <w:r>
        <w:t xml:space="preserve">Mismos comentarios que el gráfico de comportamiento de efectivo. </w:t>
      </w:r>
    </w:p>
  </w:comment>
  <w:comment w:id="438" w:author="Jean Carlos Zamora Mora" w:date="2016-01-11T21:21:00Z" w:initials="JCZM">
    <w:p w14:paraId="11D5E5A1" w14:textId="77777777" w:rsidR="00653FDF" w:rsidRDefault="00653FDF">
      <w:pPr>
        <w:pStyle w:val="Textocomentario"/>
      </w:pPr>
      <w:r>
        <w:rPr>
          <w:rStyle w:val="Refdecomentario"/>
        </w:rPr>
        <w:annotationRef/>
      </w:r>
      <w:r>
        <w:t>Colocar el significado de los colores del gráfico de varianzas después del monto.</w:t>
      </w:r>
    </w:p>
  </w:comment>
  <w:comment w:id="439" w:author="Jean Carlos Zamora Mora" w:date="2016-01-11T21:21:00Z" w:initials="JCZM">
    <w:p w14:paraId="55D71D51" w14:textId="77777777" w:rsidR="00653FDF" w:rsidRDefault="00653FDF">
      <w:pPr>
        <w:pStyle w:val="Textocomentario"/>
      </w:pPr>
      <w:r>
        <w:rPr>
          <w:rStyle w:val="Refdecomentario"/>
        </w:rPr>
        <w:annotationRef/>
      </w:r>
      <w:r>
        <w:t xml:space="preserve">Al igual que la tendencia, la estabilidad </w:t>
      </w:r>
      <w:r w:rsidR="00A0675A">
        <w:t>muestra alertas al usuario por lo que sí se puede hacer de la forma más llamativa sería mejor.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D2BBC2" w15:done="0"/>
  <w15:commentEx w15:paraId="2144240F" w15:done="0"/>
  <w15:commentEx w15:paraId="4E280AAC" w15:done="0"/>
  <w15:commentEx w15:paraId="712E3D4D" w15:done="0"/>
  <w15:commentEx w15:paraId="15F2A47E" w15:done="0"/>
  <w15:commentEx w15:paraId="189D3072" w15:done="0"/>
  <w15:commentEx w15:paraId="61584181" w15:done="0"/>
  <w15:commentEx w15:paraId="11D5E5A1" w15:done="0"/>
  <w15:commentEx w15:paraId="55D71D5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AC41A" w14:textId="77777777" w:rsidR="0062753D" w:rsidRDefault="0062753D" w:rsidP="00DF3E09">
      <w:pPr>
        <w:spacing w:after="0" w:line="240" w:lineRule="auto"/>
      </w:pPr>
      <w:r>
        <w:separator/>
      </w:r>
    </w:p>
  </w:endnote>
  <w:endnote w:type="continuationSeparator" w:id="0">
    <w:p w14:paraId="153275FF" w14:textId="77777777" w:rsidR="0062753D" w:rsidRDefault="0062753D" w:rsidP="00DF3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ustomXmlInsRangeStart w:id="499" w:author="jio_cr cabezas rojas" w:date="2016-01-12T21:20:00Z"/>
  <w:sdt>
    <w:sdtPr>
      <w:id w:val="-1941828769"/>
      <w:docPartObj>
        <w:docPartGallery w:val="Page Numbers (Bottom of Page)"/>
        <w:docPartUnique/>
      </w:docPartObj>
    </w:sdtPr>
    <w:sdtEndPr/>
    <w:sdtContent>
      <w:customXmlInsRangeEnd w:id="499"/>
      <w:p w14:paraId="65A89460" w14:textId="28672EE6" w:rsidR="00DF3E09" w:rsidRDefault="00DF3E09">
        <w:pPr>
          <w:pStyle w:val="Piedepgina"/>
          <w:jc w:val="right"/>
          <w:rPr>
            <w:ins w:id="500" w:author="jio_cr cabezas rojas" w:date="2016-01-12T21:20:00Z"/>
          </w:rPr>
        </w:pPr>
        <w:ins w:id="501" w:author="jio_cr cabezas rojas" w:date="2016-01-12T21:20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AD6CD4">
          <w:rPr>
            <w:noProof/>
          </w:rPr>
          <w:t>9</w:t>
        </w:r>
        <w:ins w:id="502" w:author="jio_cr cabezas rojas" w:date="2016-01-12T21:20:00Z">
          <w:r>
            <w:fldChar w:fldCharType="end"/>
          </w:r>
        </w:ins>
      </w:p>
      <w:customXmlInsRangeStart w:id="503" w:author="jio_cr cabezas rojas" w:date="2016-01-12T21:20:00Z"/>
    </w:sdtContent>
  </w:sdt>
  <w:customXmlInsRangeEnd w:id="503"/>
  <w:p w14:paraId="4277967F" w14:textId="77777777" w:rsidR="00DF3E09" w:rsidRDefault="00DF3E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E8AD6A" w14:textId="77777777" w:rsidR="0062753D" w:rsidRDefault="0062753D" w:rsidP="00DF3E09">
      <w:pPr>
        <w:spacing w:after="0" w:line="240" w:lineRule="auto"/>
      </w:pPr>
      <w:r>
        <w:separator/>
      </w:r>
    </w:p>
  </w:footnote>
  <w:footnote w:type="continuationSeparator" w:id="0">
    <w:p w14:paraId="06D48448" w14:textId="77777777" w:rsidR="0062753D" w:rsidRDefault="0062753D" w:rsidP="00DF3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D5ED2"/>
    <w:multiLevelType w:val="hybridMultilevel"/>
    <w:tmpl w:val="E5FEF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B1A96"/>
    <w:multiLevelType w:val="hybridMultilevel"/>
    <w:tmpl w:val="3B02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7727D"/>
    <w:multiLevelType w:val="hybridMultilevel"/>
    <w:tmpl w:val="D478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io_cr cabezas rojas">
    <w15:presenceInfo w15:providerId="Windows Live" w15:userId="4dcb9ff2e8f754cb"/>
  </w15:person>
  <w15:person w15:author="Jean Carlos Zamora Mora">
    <w15:presenceInfo w15:providerId="Windows Live" w15:userId="d1b5f5a2699633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C76"/>
    <w:rsid w:val="00245DDA"/>
    <w:rsid w:val="002F4471"/>
    <w:rsid w:val="003B619F"/>
    <w:rsid w:val="004077B8"/>
    <w:rsid w:val="0062753D"/>
    <w:rsid w:val="00653FDF"/>
    <w:rsid w:val="008A1DB0"/>
    <w:rsid w:val="00A0675A"/>
    <w:rsid w:val="00AD6CD4"/>
    <w:rsid w:val="00C75C76"/>
    <w:rsid w:val="00CC2933"/>
    <w:rsid w:val="00DD292A"/>
    <w:rsid w:val="00DE2FD4"/>
    <w:rsid w:val="00DF3E09"/>
    <w:rsid w:val="00D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262A"/>
  <w15:chartTrackingRefBased/>
  <w15:docId w15:val="{2451DC79-C189-4AAE-BBD0-6A068751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7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5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5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75C76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5C76"/>
    <w:rPr>
      <w:rFonts w:eastAsiaTheme="minorEastAsia"/>
    </w:rPr>
  </w:style>
  <w:style w:type="character" w:styleId="Refdecomentario">
    <w:name w:val="annotation reference"/>
    <w:basedOn w:val="Fuentedeprrafopredeter"/>
    <w:uiPriority w:val="99"/>
    <w:semiHidden/>
    <w:unhideWhenUsed/>
    <w:rsid w:val="00DD29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29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292A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29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292A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2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92A"/>
    <w:rPr>
      <w:rFonts w:ascii="Segoe UI" w:hAnsi="Segoe UI" w:cs="Segoe UI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4077B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077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DF3E09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F3E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3E0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F3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E0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F3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E09"/>
    <w:rPr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245D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45DDA"/>
    <w:rPr>
      <w:rFonts w:eastAsiaTheme="minorEastAsia"/>
      <w:color w:val="5A5A5A" w:themeColor="text1" w:themeTint="A5"/>
      <w:spacing w:val="15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45D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245DDA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245DD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8A1D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comments" Target="comments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04BE7B-E430-4181-AEEA-2E5CC0375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PME</vt:lpstr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Cash Flow Control</dc:title>
  <dc:subject>Proyecto Manejo de Efectivo</dc:subject>
  <dc:creator>Omar Cabezas Mora</dc:creator>
  <cp:keywords/>
  <dc:description/>
  <cp:lastModifiedBy>jio_cr cabezas rojas</cp:lastModifiedBy>
  <cp:revision>2</cp:revision>
  <dcterms:created xsi:type="dcterms:W3CDTF">2016-01-19T02:39:00Z</dcterms:created>
  <dcterms:modified xsi:type="dcterms:W3CDTF">2016-01-19T02:39:00Z</dcterms:modified>
</cp:coreProperties>
</file>